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897AED" w14:textId="7A372067" w:rsidR="007917BC" w:rsidRPr="00633DF0" w:rsidRDefault="007917BC">
      <w:pPr>
        <w:rPr>
          <w:rFonts w:asciiTheme="minorHAnsi" w:hAnsiTheme="minorHAnsi" w:cstheme="minorHAnsi"/>
        </w:rPr>
      </w:pPr>
      <w:r w:rsidRPr="00633DF0">
        <w:rPr>
          <w:rFonts w:asciiTheme="minorHAnsi" w:hAnsiTheme="minorHAnsi" w:cstheme="minorHAnsi"/>
          <w:b/>
          <w:bCs/>
        </w:rPr>
        <w:t>Introduction</w:t>
      </w:r>
    </w:p>
    <w:p w14:paraId="499B283F" w14:textId="3F6D53E7" w:rsidR="00F54018" w:rsidRPr="00633DF0" w:rsidRDefault="00F54018" w:rsidP="00F54018">
      <w:pPr>
        <w:rPr>
          <w:rFonts w:asciiTheme="minorHAnsi" w:hAnsiTheme="minorHAnsi" w:cstheme="minorHAnsi"/>
        </w:rPr>
      </w:pPr>
    </w:p>
    <w:p w14:paraId="60388D39" w14:textId="04ED7231" w:rsidR="00F54018" w:rsidRPr="00633DF0" w:rsidRDefault="00F54018" w:rsidP="00F54018">
      <w:pPr>
        <w:rPr>
          <w:rFonts w:asciiTheme="minorHAnsi" w:hAnsiTheme="minorHAnsi" w:cstheme="minorHAnsi"/>
        </w:rPr>
      </w:pPr>
      <w:r w:rsidRPr="00633DF0">
        <w:rPr>
          <w:rFonts w:asciiTheme="minorHAnsi" w:hAnsiTheme="minorHAnsi" w:cstheme="minorHAnsi"/>
        </w:rPr>
        <w:t>Organisational culture can be viewed through a plethora of lenses to</w:t>
      </w:r>
      <w:r w:rsidR="009965D3" w:rsidRPr="00633DF0">
        <w:rPr>
          <w:rFonts w:asciiTheme="minorHAnsi" w:hAnsiTheme="minorHAnsi" w:cstheme="minorHAnsi"/>
        </w:rPr>
        <w:t xml:space="preserve"> gain an</w:t>
      </w:r>
      <w:r w:rsidRPr="00633DF0">
        <w:rPr>
          <w:rFonts w:asciiTheme="minorHAnsi" w:hAnsiTheme="minorHAnsi" w:cstheme="minorHAnsi"/>
        </w:rPr>
        <w:t xml:space="preserve"> understand</w:t>
      </w:r>
      <w:r w:rsidR="009965D3" w:rsidRPr="00633DF0">
        <w:rPr>
          <w:rFonts w:asciiTheme="minorHAnsi" w:hAnsiTheme="minorHAnsi" w:cstheme="minorHAnsi"/>
        </w:rPr>
        <w:t>ing</w:t>
      </w:r>
      <w:r w:rsidRPr="00633DF0">
        <w:rPr>
          <w:rFonts w:asciiTheme="minorHAnsi" w:hAnsiTheme="minorHAnsi" w:cstheme="minorHAnsi"/>
        </w:rPr>
        <w:t xml:space="preserve"> </w:t>
      </w:r>
      <w:del w:id="0" w:author="Moseley,Sam" w:date="2021-01-13T08:30:00Z">
        <w:r w:rsidRPr="00633DF0" w:rsidDel="00E77063">
          <w:rPr>
            <w:rFonts w:asciiTheme="minorHAnsi" w:hAnsiTheme="minorHAnsi" w:cstheme="minorHAnsi"/>
          </w:rPr>
          <w:delText>the impact it has</w:delText>
        </w:r>
      </w:del>
      <w:ins w:id="1" w:author="Moseley,Sam" w:date="2021-01-13T08:30:00Z">
        <w:r w:rsidR="00E77063">
          <w:rPr>
            <w:rFonts w:asciiTheme="minorHAnsi" w:hAnsiTheme="minorHAnsi" w:cstheme="minorHAnsi"/>
          </w:rPr>
          <w:t>of its impact</w:t>
        </w:r>
      </w:ins>
      <w:r w:rsidRPr="00633DF0">
        <w:rPr>
          <w:rFonts w:asciiTheme="minorHAnsi" w:hAnsiTheme="minorHAnsi" w:cstheme="minorHAnsi"/>
        </w:rPr>
        <w:t xml:space="preserve"> on the development of </w:t>
      </w:r>
      <w:del w:id="2" w:author="Moseley,Sam" w:date="2021-01-13T08:35:00Z">
        <w:r w:rsidRPr="00633DF0" w:rsidDel="00E77063">
          <w:rPr>
            <w:rFonts w:asciiTheme="minorHAnsi" w:hAnsiTheme="minorHAnsi" w:cstheme="minorHAnsi"/>
          </w:rPr>
          <w:delText>organisations</w:delText>
        </w:r>
      </w:del>
      <w:ins w:id="3" w:author="Moseley,Sam" w:date="2021-01-13T08:35:00Z">
        <w:r w:rsidR="00E77063">
          <w:rPr>
            <w:rFonts w:asciiTheme="minorHAnsi" w:hAnsiTheme="minorHAnsi" w:cstheme="minorHAnsi"/>
          </w:rPr>
          <w:t>an enterprise</w:t>
        </w:r>
      </w:ins>
      <w:r w:rsidRPr="00633DF0">
        <w:rPr>
          <w:rFonts w:asciiTheme="minorHAnsi" w:hAnsiTheme="minorHAnsi" w:cstheme="minorHAnsi"/>
        </w:rPr>
        <w:t xml:space="preserve">. </w:t>
      </w:r>
      <w:r w:rsidR="000F1F1D" w:rsidRPr="00633DF0">
        <w:rPr>
          <w:rFonts w:asciiTheme="minorHAnsi" w:hAnsiTheme="minorHAnsi" w:cstheme="minorHAnsi"/>
        </w:rPr>
        <w:t xml:space="preserve">This essay will analyse some of the theories to </w:t>
      </w:r>
      <w:r w:rsidR="009965D3" w:rsidRPr="00633DF0">
        <w:rPr>
          <w:rFonts w:asciiTheme="minorHAnsi" w:hAnsiTheme="minorHAnsi" w:cstheme="minorHAnsi"/>
        </w:rPr>
        <w:t xml:space="preserve">view organisational culture as a </w:t>
      </w:r>
      <w:ins w:id="4" w:author="Moseley,Sam" w:date="2021-01-13T08:34:00Z">
        <w:r w:rsidR="00E77063">
          <w:rPr>
            <w:rFonts w:asciiTheme="minorHAnsi" w:hAnsiTheme="minorHAnsi" w:cstheme="minorHAnsi"/>
          </w:rPr>
          <w:t xml:space="preserve">both a </w:t>
        </w:r>
      </w:ins>
      <w:r w:rsidR="009965D3" w:rsidRPr="00633DF0">
        <w:rPr>
          <w:rFonts w:asciiTheme="minorHAnsi" w:hAnsiTheme="minorHAnsi" w:cstheme="minorHAnsi"/>
        </w:rPr>
        <w:t xml:space="preserve">facilitator </w:t>
      </w:r>
      <w:del w:id="5" w:author="Moseley,Sam" w:date="2021-01-13T08:34:00Z">
        <w:r w:rsidR="009965D3" w:rsidRPr="00633DF0" w:rsidDel="00E77063">
          <w:rPr>
            <w:rFonts w:asciiTheme="minorHAnsi" w:hAnsiTheme="minorHAnsi" w:cstheme="minorHAnsi"/>
          </w:rPr>
          <w:delText>for organisational growth and</w:delText>
        </w:r>
      </w:del>
      <w:ins w:id="6" w:author="Moseley,Sam" w:date="2021-01-13T08:34:00Z">
        <w:r w:rsidR="00E77063">
          <w:rPr>
            <w:rFonts w:asciiTheme="minorHAnsi" w:hAnsiTheme="minorHAnsi" w:cstheme="minorHAnsi"/>
          </w:rPr>
          <w:t xml:space="preserve">and </w:t>
        </w:r>
      </w:ins>
      <w:del w:id="7" w:author="Moseley,Sam" w:date="2021-01-13T08:34:00Z">
        <w:r w:rsidR="009965D3" w:rsidRPr="00633DF0" w:rsidDel="00E77063">
          <w:rPr>
            <w:rFonts w:asciiTheme="minorHAnsi" w:hAnsiTheme="minorHAnsi" w:cstheme="minorHAnsi"/>
          </w:rPr>
          <w:delText xml:space="preserve"> also organisational culture as </w:delText>
        </w:r>
      </w:del>
      <w:r w:rsidR="009965D3" w:rsidRPr="00633DF0">
        <w:rPr>
          <w:rFonts w:asciiTheme="minorHAnsi" w:hAnsiTheme="minorHAnsi" w:cstheme="minorHAnsi"/>
        </w:rPr>
        <w:t xml:space="preserve">a constraint for </w:t>
      </w:r>
      <w:del w:id="8" w:author="Moseley,Sam" w:date="2021-01-13T08:35:00Z">
        <w:r w:rsidR="009965D3" w:rsidRPr="00633DF0" w:rsidDel="00E77063">
          <w:rPr>
            <w:rFonts w:asciiTheme="minorHAnsi" w:hAnsiTheme="minorHAnsi" w:cstheme="minorHAnsi"/>
          </w:rPr>
          <w:delText xml:space="preserve">organisational </w:delText>
        </w:r>
      </w:del>
      <w:ins w:id="9" w:author="Moseley,Sam" w:date="2021-01-13T08:35:00Z">
        <w:r w:rsidR="00E77063">
          <w:rPr>
            <w:rFonts w:asciiTheme="minorHAnsi" w:hAnsiTheme="minorHAnsi" w:cstheme="minorHAnsi"/>
          </w:rPr>
          <w:t>an enterprise’s</w:t>
        </w:r>
        <w:r w:rsidR="00E77063" w:rsidRPr="00633DF0">
          <w:rPr>
            <w:rFonts w:asciiTheme="minorHAnsi" w:hAnsiTheme="minorHAnsi" w:cstheme="minorHAnsi"/>
          </w:rPr>
          <w:t xml:space="preserve"> </w:t>
        </w:r>
      </w:ins>
      <w:r w:rsidR="009965D3" w:rsidRPr="00633DF0">
        <w:rPr>
          <w:rFonts w:asciiTheme="minorHAnsi" w:hAnsiTheme="minorHAnsi" w:cstheme="minorHAnsi"/>
        </w:rPr>
        <w:t xml:space="preserve">growth. Organisational culture is </w:t>
      </w:r>
      <w:r w:rsidR="00AD5F38" w:rsidRPr="00633DF0">
        <w:rPr>
          <w:rFonts w:asciiTheme="minorHAnsi" w:hAnsiTheme="minorHAnsi" w:cstheme="minorHAnsi"/>
        </w:rPr>
        <w:t>difficult to define and explain</w:t>
      </w:r>
      <w:ins w:id="10" w:author="Moseley,Sam" w:date="2021-01-13T08:37:00Z">
        <w:r w:rsidR="00E77063">
          <w:rPr>
            <w:rFonts w:asciiTheme="minorHAnsi" w:hAnsiTheme="minorHAnsi" w:cstheme="minorHAnsi"/>
          </w:rPr>
          <w:t>;</w:t>
        </w:r>
      </w:ins>
      <w:del w:id="11" w:author="Moseley,Sam" w:date="2021-01-13T08:37:00Z">
        <w:r w:rsidR="00AD5F38" w:rsidRPr="00633DF0" w:rsidDel="00E77063">
          <w:rPr>
            <w:rFonts w:asciiTheme="minorHAnsi" w:hAnsiTheme="minorHAnsi" w:cstheme="minorHAnsi"/>
          </w:rPr>
          <w:delText>,</w:delText>
        </w:r>
      </w:del>
      <w:r w:rsidR="00AD5F38" w:rsidRPr="00633DF0">
        <w:rPr>
          <w:rFonts w:asciiTheme="minorHAnsi" w:hAnsiTheme="minorHAnsi" w:cstheme="minorHAnsi"/>
        </w:rPr>
        <w:t xml:space="preserve"> Schein (1985) suggests that it is also challenging to change the cultural element of an organisation (Cacciattolo, 2014). However, Shein (1985) presents organisational culture as a three-tiered structure. These three levels of culture are artifacts, espoused values and basic underlying assumptions, all of which must be considered </w:t>
      </w:r>
      <w:r w:rsidR="00CC62A3" w:rsidRPr="00633DF0">
        <w:rPr>
          <w:rFonts w:asciiTheme="minorHAnsi" w:hAnsiTheme="minorHAnsi" w:cstheme="minorHAnsi"/>
        </w:rPr>
        <w:t>when assessing the impact</w:t>
      </w:r>
      <w:ins w:id="12" w:author="Moseley,Sam" w:date="2021-01-13T08:37:00Z">
        <w:r w:rsidR="00E77063">
          <w:rPr>
            <w:rFonts w:asciiTheme="minorHAnsi" w:hAnsiTheme="minorHAnsi" w:cstheme="minorHAnsi"/>
          </w:rPr>
          <w:t xml:space="preserve"> of</w:t>
        </w:r>
      </w:ins>
      <w:r w:rsidR="00CC62A3" w:rsidRPr="00633DF0">
        <w:rPr>
          <w:rFonts w:asciiTheme="minorHAnsi" w:hAnsiTheme="minorHAnsi" w:cstheme="minorHAnsi"/>
        </w:rPr>
        <w:t xml:space="preserve"> organisational culture.</w:t>
      </w:r>
      <w:r w:rsidR="00F16B34" w:rsidRPr="00633DF0">
        <w:rPr>
          <w:rFonts w:asciiTheme="minorHAnsi" w:hAnsiTheme="minorHAnsi" w:cstheme="minorHAnsi"/>
        </w:rPr>
        <w:t xml:space="preserve"> Case studies from IKEA and Marks &amp; Spencer will also be used to </w:t>
      </w:r>
      <w:r w:rsidR="00343B65" w:rsidRPr="00633DF0">
        <w:rPr>
          <w:rFonts w:asciiTheme="minorHAnsi" w:hAnsiTheme="minorHAnsi" w:cstheme="minorHAnsi"/>
        </w:rPr>
        <w:t xml:space="preserve">demonstrate how organisational culture can have a </w:t>
      </w:r>
      <w:r w:rsidR="00E2597C" w:rsidRPr="00633DF0">
        <w:rPr>
          <w:rFonts w:asciiTheme="minorHAnsi" w:hAnsiTheme="minorHAnsi" w:cstheme="minorHAnsi"/>
        </w:rPr>
        <w:t xml:space="preserve">paradoxical impact on the development of an organisation. The case study of IKEA will highlight how a strong culture can </w:t>
      </w:r>
      <w:del w:id="13" w:author="Moseley,Sam" w:date="2021-01-13T08:38:00Z">
        <w:r w:rsidR="00E2597C" w:rsidRPr="00633DF0" w:rsidDel="00E77063">
          <w:rPr>
            <w:rFonts w:asciiTheme="minorHAnsi" w:hAnsiTheme="minorHAnsi" w:cstheme="minorHAnsi"/>
          </w:rPr>
          <w:delText xml:space="preserve">create </w:delText>
        </w:r>
      </w:del>
      <w:r w:rsidR="00E2597C" w:rsidRPr="00633DF0">
        <w:rPr>
          <w:rFonts w:asciiTheme="minorHAnsi" w:hAnsiTheme="minorHAnsi" w:cstheme="minorHAnsi"/>
        </w:rPr>
        <w:t>positively enhance the development of an organisation. Alternatively, the study of Marks &amp; Spencer will show how a poor management culture can disseminate across an entire organisation and create major issues when considering any future strategies or directions to implement.</w:t>
      </w:r>
      <w:r w:rsidR="005A2D25" w:rsidRPr="00633DF0">
        <w:rPr>
          <w:rFonts w:asciiTheme="minorHAnsi" w:hAnsiTheme="minorHAnsi" w:cstheme="minorHAnsi"/>
        </w:rPr>
        <w:t xml:space="preserve"> Finally, different theories regarding organisational culture </w:t>
      </w:r>
      <w:r w:rsidR="00277B1C" w:rsidRPr="00633DF0">
        <w:rPr>
          <w:rFonts w:asciiTheme="minorHAnsi" w:hAnsiTheme="minorHAnsi" w:cstheme="minorHAnsi"/>
        </w:rPr>
        <w:t xml:space="preserve">can be considered, such as Dahlsrud’s five dimensions of corporate social responsibility, Carroll’s pyramid of corporate social responsibility, McGregor’s theory of culture, Porter’s value chain and the resource-based view. </w:t>
      </w:r>
      <w:r w:rsidR="00633DF0">
        <w:rPr>
          <w:rFonts w:asciiTheme="minorHAnsi" w:hAnsiTheme="minorHAnsi" w:cstheme="minorHAnsi"/>
        </w:rPr>
        <w:t>These will be utilised throughout this essay.</w:t>
      </w:r>
    </w:p>
    <w:p w14:paraId="0C9102A3" w14:textId="321EE6D5" w:rsidR="007917BC" w:rsidRPr="00633DF0" w:rsidRDefault="007917BC">
      <w:pPr>
        <w:rPr>
          <w:rFonts w:asciiTheme="minorHAnsi" w:hAnsiTheme="minorHAnsi" w:cstheme="minorHAnsi"/>
        </w:rPr>
      </w:pPr>
    </w:p>
    <w:p w14:paraId="3B953BDA" w14:textId="0C299ECB" w:rsidR="00975690" w:rsidRPr="00633DF0" w:rsidRDefault="00BC12DD">
      <w:pPr>
        <w:rPr>
          <w:rFonts w:asciiTheme="minorHAnsi" w:hAnsiTheme="minorHAnsi" w:cstheme="minorHAnsi"/>
        </w:rPr>
      </w:pPr>
      <w:r w:rsidRPr="00633DF0">
        <w:rPr>
          <w:rFonts w:asciiTheme="minorHAnsi" w:hAnsiTheme="minorHAnsi" w:cstheme="minorHAnsi"/>
          <w:b/>
          <w:bCs/>
        </w:rPr>
        <w:t xml:space="preserve">Organisational Culture as a </w:t>
      </w:r>
      <w:r w:rsidR="007917BC" w:rsidRPr="00633DF0">
        <w:rPr>
          <w:rFonts w:asciiTheme="minorHAnsi" w:hAnsiTheme="minorHAnsi" w:cstheme="minorHAnsi"/>
          <w:b/>
          <w:bCs/>
        </w:rPr>
        <w:t>Facilitat</w:t>
      </w:r>
      <w:r w:rsidRPr="00633DF0">
        <w:rPr>
          <w:rFonts w:asciiTheme="minorHAnsi" w:hAnsiTheme="minorHAnsi" w:cstheme="minorHAnsi"/>
          <w:b/>
          <w:bCs/>
        </w:rPr>
        <w:t>or</w:t>
      </w:r>
    </w:p>
    <w:p w14:paraId="5AACB465" w14:textId="1AF0592F" w:rsidR="00284C36" w:rsidRPr="00633DF0" w:rsidRDefault="00284C36" w:rsidP="00284C36">
      <w:pPr>
        <w:rPr>
          <w:rFonts w:asciiTheme="minorHAnsi" w:hAnsiTheme="minorHAnsi" w:cstheme="minorHAnsi"/>
        </w:rPr>
      </w:pPr>
    </w:p>
    <w:p w14:paraId="09872DB9" w14:textId="49C855FA" w:rsidR="00CA4C27" w:rsidRPr="00633DF0" w:rsidRDefault="00F51E84" w:rsidP="00CA4C27">
      <w:pPr>
        <w:rPr>
          <w:rFonts w:asciiTheme="minorHAnsi" w:hAnsiTheme="minorHAnsi" w:cstheme="minorHAnsi"/>
        </w:rPr>
      </w:pPr>
      <w:r w:rsidRPr="00633DF0">
        <w:rPr>
          <w:rFonts w:asciiTheme="minorHAnsi" w:hAnsiTheme="minorHAnsi" w:cstheme="minorHAnsi"/>
        </w:rPr>
        <w:t xml:space="preserve">There </w:t>
      </w:r>
      <w:del w:id="14" w:author="Moseley,Sam" w:date="2021-01-13T08:39:00Z">
        <w:r w:rsidRPr="00633DF0" w:rsidDel="00F90B0F">
          <w:rPr>
            <w:rFonts w:asciiTheme="minorHAnsi" w:hAnsiTheme="minorHAnsi" w:cstheme="minorHAnsi"/>
          </w:rPr>
          <w:delText>is</w:delText>
        </w:r>
        <w:r w:rsidR="00284C36" w:rsidRPr="00633DF0" w:rsidDel="00F90B0F">
          <w:rPr>
            <w:rFonts w:asciiTheme="minorHAnsi" w:hAnsiTheme="minorHAnsi" w:cstheme="minorHAnsi"/>
          </w:rPr>
          <w:delText xml:space="preserve"> </w:delText>
        </w:r>
      </w:del>
      <w:ins w:id="15" w:author="Moseley,Sam" w:date="2021-01-13T08:39:00Z">
        <w:r w:rsidR="00F90B0F">
          <w:rPr>
            <w:rFonts w:asciiTheme="minorHAnsi" w:hAnsiTheme="minorHAnsi" w:cstheme="minorHAnsi"/>
          </w:rPr>
          <w:t>are</w:t>
        </w:r>
        <w:r w:rsidR="00F90B0F" w:rsidRPr="00633DF0">
          <w:rPr>
            <w:rFonts w:asciiTheme="minorHAnsi" w:hAnsiTheme="minorHAnsi" w:cstheme="minorHAnsi"/>
          </w:rPr>
          <w:t xml:space="preserve"> </w:t>
        </w:r>
      </w:ins>
      <w:r w:rsidR="00284C36" w:rsidRPr="00633DF0">
        <w:rPr>
          <w:rFonts w:asciiTheme="minorHAnsi" w:hAnsiTheme="minorHAnsi" w:cstheme="minorHAnsi"/>
        </w:rPr>
        <w:t xml:space="preserve">a range of ways </w:t>
      </w:r>
      <w:del w:id="16" w:author="Moseley,Sam" w:date="2021-01-13T08:39:00Z">
        <w:r w:rsidR="00284C36" w:rsidRPr="00633DF0" w:rsidDel="00F90B0F">
          <w:rPr>
            <w:rFonts w:asciiTheme="minorHAnsi" w:hAnsiTheme="minorHAnsi" w:cstheme="minorHAnsi"/>
          </w:rPr>
          <w:delText xml:space="preserve">that </w:delText>
        </w:r>
      </w:del>
      <w:ins w:id="17" w:author="Moseley,Sam" w:date="2021-01-13T08:39:00Z">
        <w:r w:rsidR="00F90B0F">
          <w:rPr>
            <w:rFonts w:asciiTheme="minorHAnsi" w:hAnsiTheme="minorHAnsi" w:cstheme="minorHAnsi"/>
          </w:rPr>
          <w:t>in which</w:t>
        </w:r>
        <w:r w:rsidR="00F90B0F" w:rsidRPr="00633DF0">
          <w:rPr>
            <w:rFonts w:asciiTheme="minorHAnsi" w:hAnsiTheme="minorHAnsi" w:cstheme="minorHAnsi"/>
          </w:rPr>
          <w:t xml:space="preserve"> </w:t>
        </w:r>
      </w:ins>
      <w:r w:rsidR="00284C36" w:rsidRPr="00633DF0">
        <w:rPr>
          <w:rFonts w:asciiTheme="minorHAnsi" w:hAnsiTheme="minorHAnsi" w:cstheme="minorHAnsi"/>
        </w:rPr>
        <w:t>organisational culture can facilitate the strategic development of</w:t>
      </w:r>
      <w:del w:id="18" w:author="Moseley,Sam" w:date="2021-01-13T08:39:00Z">
        <w:r w:rsidR="00284C36" w:rsidRPr="00633DF0" w:rsidDel="00F90B0F">
          <w:rPr>
            <w:rFonts w:asciiTheme="minorHAnsi" w:hAnsiTheme="minorHAnsi" w:cstheme="minorHAnsi"/>
          </w:rPr>
          <w:delText xml:space="preserve"> </w:delText>
        </w:r>
      </w:del>
      <w:ins w:id="19" w:author="Moseley,Sam" w:date="2021-01-13T08:39:00Z">
        <w:r w:rsidR="00F90B0F">
          <w:rPr>
            <w:rFonts w:asciiTheme="minorHAnsi" w:hAnsiTheme="minorHAnsi" w:cstheme="minorHAnsi"/>
          </w:rPr>
          <w:t xml:space="preserve"> an enterprise</w:t>
        </w:r>
      </w:ins>
      <w:del w:id="20" w:author="Moseley,Sam" w:date="2021-01-13T08:39:00Z">
        <w:r w:rsidR="00284C36" w:rsidRPr="00633DF0" w:rsidDel="00F90B0F">
          <w:rPr>
            <w:rFonts w:asciiTheme="minorHAnsi" w:hAnsiTheme="minorHAnsi" w:cstheme="minorHAnsi"/>
          </w:rPr>
          <w:delText>organisations</w:delText>
        </w:r>
      </w:del>
      <w:r w:rsidR="00284C36" w:rsidRPr="00633DF0">
        <w:rPr>
          <w:rFonts w:asciiTheme="minorHAnsi" w:hAnsiTheme="minorHAnsi" w:cstheme="minorHAnsi"/>
        </w:rPr>
        <w:t>. In the 21</w:t>
      </w:r>
      <w:r w:rsidR="00284C36" w:rsidRPr="00633DF0">
        <w:rPr>
          <w:rFonts w:asciiTheme="minorHAnsi" w:hAnsiTheme="minorHAnsi" w:cstheme="minorHAnsi"/>
          <w:vertAlign w:val="superscript"/>
        </w:rPr>
        <w:t>st</w:t>
      </w:r>
      <w:r w:rsidR="00284C36" w:rsidRPr="00633DF0">
        <w:rPr>
          <w:rFonts w:asciiTheme="minorHAnsi" w:hAnsiTheme="minorHAnsi" w:cstheme="minorHAnsi"/>
        </w:rPr>
        <w:t xml:space="preserve"> century, there </w:t>
      </w:r>
      <w:del w:id="21" w:author="Moseley,Sam" w:date="2021-01-13T08:39:00Z">
        <w:r w:rsidR="00284C36" w:rsidRPr="00633DF0" w:rsidDel="00F90B0F">
          <w:rPr>
            <w:rFonts w:asciiTheme="minorHAnsi" w:hAnsiTheme="minorHAnsi" w:cstheme="minorHAnsi"/>
          </w:rPr>
          <w:delText xml:space="preserve">is </w:delText>
        </w:r>
      </w:del>
      <w:ins w:id="22" w:author="Moseley,Sam" w:date="2021-01-13T08:39:00Z">
        <w:r w:rsidR="00F90B0F">
          <w:rPr>
            <w:rFonts w:asciiTheme="minorHAnsi" w:hAnsiTheme="minorHAnsi" w:cstheme="minorHAnsi"/>
          </w:rPr>
          <w:t>are</w:t>
        </w:r>
        <w:r w:rsidR="00F90B0F" w:rsidRPr="00633DF0">
          <w:rPr>
            <w:rFonts w:asciiTheme="minorHAnsi" w:hAnsiTheme="minorHAnsi" w:cstheme="minorHAnsi"/>
          </w:rPr>
          <w:t xml:space="preserve"> </w:t>
        </w:r>
      </w:ins>
      <w:r w:rsidR="00284C36" w:rsidRPr="00633DF0">
        <w:rPr>
          <w:rFonts w:asciiTheme="minorHAnsi" w:hAnsiTheme="minorHAnsi" w:cstheme="minorHAnsi"/>
        </w:rPr>
        <w:t>growing expectations that companies place corporate social responsibility</w:t>
      </w:r>
      <w:r w:rsidR="00030F82" w:rsidRPr="00633DF0">
        <w:rPr>
          <w:rFonts w:asciiTheme="minorHAnsi" w:hAnsiTheme="minorHAnsi" w:cstheme="minorHAnsi"/>
        </w:rPr>
        <w:t xml:space="preserve"> (CSR)</w:t>
      </w:r>
      <w:r w:rsidR="00284C36" w:rsidRPr="00633DF0">
        <w:rPr>
          <w:rFonts w:asciiTheme="minorHAnsi" w:hAnsiTheme="minorHAnsi" w:cstheme="minorHAnsi"/>
        </w:rPr>
        <w:t xml:space="preserve"> initiatives at the heart of the company culture.</w:t>
      </w:r>
      <w:r w:rsidR="00CA4C27" w:rsidRPr="00633DF0">
        <w:rPr>
          <w:rFonts w:asciiTheme="minorHAnsi" w:hAnsiTheme="minorHAnsi" w:cstheme="minorHAnsi"/>
        </w:rPr>
        <w:t xml:space="preserve"> To understand the positive impact that a sustainable culture can have on a business, CSR can be segmented into the following subgroups according to Dahlsrud’s five dimensions of CSR:</w:t>
      </w:r>
    </w:p>
    <w:p w14:paraId="21F1B606" w14:textId="77777777" w:rsidR="00CA4C27" w:rsidRPr="00633DF0" w:rsidRDefault="00CA4C27" w:rsidP="00CA4C27">
      <w:pPr>
        <w:rPr>
          <w:rFonts w:asciiTheme="minorHAnsi" w:hAnsiTheme="minorHAnsi" w:cstheme="minorHAnsi"/>
        </w:rPr>
      </w:pPr>
    </w:p>
    <w:p w14:paraId="50E0D746" w14:textId="77777777" w:rsidR="00CA4C27" w:rsidRPr="00633DF0" w:rsidRDefault="00CA4C27" w:rsidP="00CA4C27">
      <w:pPr>
        <w:numPr>
          <w:ilvl w:val="0"/>
          <w:numId w:val="4"/>
        </w:numPr>
        <w:rPr>
          <w:rFonts w:asciiTheme="minorHAnsi" w:hAnsiTheme="minorHAnsi" w:cstheme="minorHAnsi"/>
        </w:rPr>
      </w:pPr>
      <w:r w:rsidRPr="00633DF0">
        <w:rPr>
          <w:rFonts w:asciiTheme="minorHAnsi" w:hAnsiTheme="minorHAnsi" w:cstheme="minorHAnsi"/>
        </w:rPr>
        <w:t>Environmental</w:t>
      </w:r>
    </w:p>
    <w:p w14:paraId="5CAF8320" w14:textId="77777777" w:rsidR="00CA4C27" w:rsidRPr="00633DF0" w:rsidRDefault="00CA4C27" w:rsidP="00CA4C27">
      <w:pPr>
        <w:numPr>
          <w:ilvl w:val="0"/>
          <w:numId w:val="4"/>
        </w:numPr>
        <w:rPr>
          <w:rFonts w:asciiTheme="minorHAnsi" w:hAnsiTheme="minorHAnsi" w:cstheme="minorHAnsi"/>
        </w:rPr>
      </w:pPr>
      <w:r w:rsidRPr="00633DF0">
        <w:rPr>
          <w:rFonts w:asciiTheme="minorHAnsi" w:hAnsiTheme="minorHAnsi" w:cstheme="minorHAnsi"/>
        </w:rPr>
        <w:t>Social - interaction and integration</w:t>
      </w:r>
    </w:p>
    <w:p w14:paraId="544655A4" w14:textId="77777777" w:rsidR="00CA4C27" w:rsidRPr="00633DF0" w:rsidRDefault="00CA4C27" w:rsidP="00CA4C27">
      <w:pPr>
        <w:numPr>
          <w:ilvl w:val="0"/>
          <w:numId w:val="4"/>
        </w:numPr>
        <w:rPr>
          <w:rFonts w:asciiTheme="minorHAnsi" w:hAnsiTheme="minorHAnsi" w:cstheme="minorHAnsi"/>
        </w:rPr>
      </w:pPr>
      <w:r w:rsidRPr="00633DF0">
        <w:rPr>
          <w:rFonts w:asciiTheme="minorHAnsi" w:hAnsiTheme="minorHAnsi" w:cstheme="minorHAnsi"/>
        </w:rPr>
        <w:t>Economic</w:t>
      </w:r>
    </w:p>
    <w:p w14:paraId="29504773" w14:textId="77777777" w:rsidR="00CA4C27" w:rsidRPr="00633DF0" w:rsidRDefault="00CA4C27" w:rsidP="00CA4C27">
      <w:pPr>
        <w:numPr>
          <w:ilvl w:val="0"/>
          <w:numId w:val="4"/>
        </w:numPr>
        <w:rPr>
          <w:rFonts w:asciiTheme="minorHAnsi" w:hAnsiTheme="minorHAnsi" w:cstheme="minorHAnsi"/>
        </w:rPr>
      </w:pPr>
      <w:r w:rsidRPr="00633DF0">
        <w:rPr>
          <w:rFonts w:asciiTheme="minorHAnsi" w:hAnsiTheme="minorHAnsi" w:cstheme="minorHAnsi"/>
        </w:rPr>
        <w:t>Stakeholder</w:t>
      </w:r>
    </w:p>
    <w:p w14:paraId="44DA65FB" w14:textId="2DBFC83E" w:rsidR="00CA4C27" w:rsidRPr="00633DF0" w:rsidRDefault="00CA4C27" w:rsidP="00284C36">
      <w:pPr>
        <w:numPr>
          <w:ilvl w:val="0"/>
          <w:numId w:val="4"/>
        </w:numPr>
        <w:rPr>
          <w:rFonts w:asciiTheme="minorHAnsi" w:hAnsiTheme="minorHAnsi" w:cstheme="minorHAnsi"/>
        </w:rPr>
      </w:pPr>
      <w:r w:rsidRPr="00633DF0">
        <w:rPr>
          <w:rFonts w:asciiTheme="minorHAnsi" w:hAnsiTheme="minorHAnsi" w:cstheme="minorHAnsi"/>
        </w:rPr>
        <w:t>Voluntariness (Dahlsrud, 2008).</w:t>
      </w:r>
    </w:p>
    <w:p w14:paraId="63073421" w14:textId="2667B0A7" w:rsidR="00030F82" w:rsidRPr="00633DF0" w:rsidRDefault="00030F82" w:rsidP="00284C36">
      <w:pPr>
        <w:rPr>
          <w:rFonts w:asciiTheme="minorHAnsi" w:hAnsiTheme="minorHAnsi" w:cstheme="minorHAnsi"/>
        </w:rPr>
      </w:pPr>
    </w:p>
    <w:p w14:paraId="4CA04375" w14:textId="64E5B44D" w:rsidR="00F51E84" w:rsidRPr="00633DF0" w:rsidRDefault="00030F82" w:rsidP="00F51E84">
      <w:pPr>
        <w:rPr>
          <w:rFonts w:asciiTheme="minorHAnsi" w:hAnsiTheme="minorHAnsi" w:cstheme="minorHAnsi"/>
        </w:rPr>
      </w:pPr>
      <w:r w:rsidRPr="00633DF0">
        <w:rPr>
          <w:rFonts w:asciiTheme="minorHAnsi" w:hAnsiTheme="minorHAnsi" w:cstheme="minorHAnsi"/>
        </w:rPr>
        <w:t>The adoption of CSR initiatives ha</w:t>
      </w:r>
      <w:r w:rsidR="002C7FEC" w:rsidRPr="00633DF0">
        <w:rPr>
          <w:rFonts w:asciiTheme="minorHAnsi" w:hAnsiTheme="minorHAnsi" w:cstheme="minorHAnsi"/>
        </w:rPr>
        <w:t>s</w:t>
      </w:r>
      <w:r w:rsidRPr="00633DF0">
        <w:rPr>
          <w:rFonts w:asciiTheme="minorHAnsi" w:hAnsiTheme="minorHAnsi" w:cstheme="minorHAnsi"/>
        </w:rPr>
        <w:t xml:space="preserve"> clear benefits </w:t>
      </w:r>
      <w:del w:id="23" w:author="Moseley,Sam" w:date="2021-01-13T08:41:00Z">
        <w:r w:rsidR="001100EF" w:rsidRPr="00633DF0" w:rsidDel="00F90B0F">
          <w:rPr>
            <w:rFonts w:asciiTheme="minorHAnsi" w:hAnsiTheme="minorHAnsi" w:cstheme="minorHAnsi"/>
          </w:rPr>
          <w:delText xml:space="preserve">that </w:delText>
        </w:r>
      </w:del>
      <w:ins w:id="24" w:author="Moseley,Sam" w:date="2021-01-13T08:41:00Z">
        <w:r w:rsidR="00F90B0F">
          <w:rPr>
            <w:rFonts w:asciiTheme="minorHAnsi" w:hAnsiTheme="minorHAnsi" w:cstheme="minorHAnsi"/>
          </w:rPr>
          <w:t>which</w:t>
        </w:r>
        <w:r w:rsidR="00F90B0F" w:rsidRPr="00633DF0">
          <w:rPr>
            <w:rFonts w:asciiTheme="minorHAnsi" w:hAnsiTheme="minorHAnsi" w:cstheme="minorHAnsi"/>
          </w:rPr>
          <w:t xml:space="preserve"> </w:t>
        </w:r>
      </w:ins>
      <w:r w:rsidR="001100EF" w:rsidRPr="00633DF0">
        <w:rPr>
          <w:rFonts w:asciiTheme="minorHAnsi" w:hAnsiTheme="minorHAnsi" w:cstheme="minorHAnsi"/>
        </w:rPr>
        <w:t>aid</w:t>
      </w:r>
      <w:r w:rsidRPr="00633DF0">
        <w:rPr>
          <w:rFonts w:asciiTheme="minorHAnsi" w:hAnsiTheme="minorHAnsi" w:cstheme="minorHAnsi"/>
        </w:rPr>
        <w:t xml:space="preserve"> </w:t>
      </w:r>
      <w:r w:rsidR="002C7FEC" w:rsidRPr="00633DF0">
        <w:rPr>
          <w:rFonts w:asciiTheme="minorHAnsi" w:hAnsiTheme="minorHAnsi" w:cstheme="minorHAnsi"/>
        </w:rPr>
        <w:t>the positive perception of a business by customers and employees</w:t>
      </w:r>
      <w:r w:rsidR="00F51E84" w:rsidRPr="00633DF0">
        <w:rPr>
          <w:rFonts w:asciiTheme="minorHAnsi" w:hAnsiTheme="minorHAnsi" w:cstheme="minorHAnsi"/>
        </w:rPr>
        <w:t xml:space="preserve"> (Kurcharska and Kowalczyk, 2019)</w:t>
      </w:r>
      <w:r w:rsidR="002C7FEC" w:rsidRPr="00633DF0">
        <w:rPr>
          <w:rFonts w:asciiTheme="minorHAnsi" w:hAnsiTheme="minorHAnsi" w:cstheme="minorHAnsi"/>
        </w:rPr>
        <w:t>.</w:t>
      </w:r>
      <w:r w:rsidR="00F51E84" w:rsidRPr="00633DF0">
        <w:rPr>
          <w:rFonts w:asciiTheme="minorHAnsi" w:hAnsiTheme="minorHAnsi" w:cstheme="minorHAnsi"/>
        </w:rPr>
        <w:t xml:space="preserve"> At company level, the corporate culture of an organisation can be a key aspect of gaining competitive advantage. This is partly achieved by employees having a ‘buy-in’ to the company due to culture aligning with their personal values, which results in a lower rate of staff-turnover (Lee at al., 2013). </w:t>
      </w:r>
      <w:r w:rsidR="00CA4C27" w:rsidRPr="00633DF0">
        <w:rPr>
          <w:rFonts w:asciiTheme="minorHAnsi" w:hAnsiTheme="minorHAnsi" w:cstheme="minorHAnsi"/>
        </w:rPr>
        <w:t xml:space="preserve">The concept of culture being important when considering sustained competitive advantage is supported by the resource-based view, </w:t>
      </w:r>
      <w:r w:rsidR="00D032F8" w:rsidRPr="00633DF0">
        <w:rPr>
          <w:rFonts w:asciiTheme="minorHAnsi" w:hAnsiTheme="minorHAnsi" w:cstheme="minorHAnsi"/>
        </w:rPr>
        <w:t>which asserts that culture can be viewed as an intangible internal resource for sustained competitive advantage</w:t>
      </w:r>
      <w:r w:rsidR="00B1044E" w:rsidRPr="00633DF0">
        <w:rPr>
          <w:rFonts w:asciiTheme="minorHAnsi" w:hAnsiTheme="minorHAnsi" w:cstheme="minorHAnsi"/>
        </w:rPr>
        <w:t xml:space="preserve"> (Zahra et al., 2004). </w:t>
      </w:r>
      <w:r w:rsidR="00F51E84" w:rsidRPr="00633DF0">
        <w:rPr>
          <w:rFonts w:asciiTheme="minorHAnsi" w:hAnsiTheme="minorHAnsi" w:cstheme="minorHAnsi"/>
        </w:rPr>
        <w:t>It can also be argued that CSR in culture can have an impact on the satisfaction of customers, business performance and financial performance (Phillips et al., 2019).</w:t>
      </w:r>
      <w:r w:rsidR="006742FD" w:rsidRPr="00633DF0">
        <w:rPr>
          <w:rFonts w:asciiTheme="minorHAnsi" w:hAnsiTheme="minorHAnsi" w:cstheme="minorHAnsi"/>
        </w:rPr>
        <w:t xml:space="preserve"> If businesses are to develop, it is important </w:t>
      </w:r>
      <w:ins w:id="25" w:author="Moseley,Sam" w:date="2021-01-13T08:42:00Z">
        <w:r w:rsidR="00F90B0F">
          <w:rPr>
            <w:rFonts w:asciiTheme="minorHAnsi" w:hAnsiTheme="minorHAnsi" w:cstheme="minorHAnsi"/>
          </w:rPr>
          <w:t xml:space="preserve">that </w:t>
        </w:r>
      </w:ins>
      <w:r w:rsidR="006742FD" w:rsidRPr="00633DF0">
        <w:rPr>
          <w:rFonts w:asciiTheme="minorHAnsi" w:hAnsiTheme="minorHAnsi" w:cstheme="minorHAnsi"/>
        </w:rPr>
        <w:t xml:space="preserve">there is financial success to facilitate this </w:t>
      </w:r>
      <w:r w:rsidR="006742FD" w:rsidRPr="00633DF0">
        <w:rPr>
          <w:rFonts w:asciiTheme="minorHAnsi" w:hAnsiTheme="minorHAnsi" w:cstheme="minorHAnsi"/>
        </w:rPr>
        <w:lastRenderedPageBreak/>
        <w:t>development. These views on CSR in culture suggest that organisations implementing CSR practises should be continually developing.</w:t>
      </w:r>
    </w:p>
    <w:p w14:paraId="5C2EEB9F" w14:textId="0F122721" w:rsidR="002F4E5D" w:rsidRPr="00633DF0" w:rsidRDefault="002F4E5D" w:rsidP="00F51E84">
      <w:pPr>
        <w:rPr>
          <w:rFonts w:asciiTheme="minorHAnsi" w:hAnsiTheme="minorHAnsi" w:cstheme="minorHAnsi"/>
        </w:rPr>
      </w:pPr>
    </w:p>
    <w:p w14:paraId="351CED27" w14:textId="3DB62483" w:rsidR="002F4E5D" w:rsidRPr="00633DF0" w:rsidRDefault="002F4E5D" w:rsidP="00284C36">
      <w:pPr>
        <w:rPr>
          <w:rFonts w:asciiTheme="minorHAnsi" w:hAnsiTheme="minorHAnsi" w:cstheme="minorHAnsi"/>
        </w:rPr>
      </w:pPr>
      <w:r w:rsidRPr="00633DF0">
        <w:rPr>
          <w:rFonts w:asciiTheme="minorHAnsi" w:hAnsiTheme="minorHAnsi" w:cstheme="minorHAnsi"/>
        </w:rPr>
        <w:t>If companies are achieving financial success as a result of a positive corporate culture, it allows for the economic expansion of their current CSR initiatives. From this perspective, the development of organisations alongside a strong organisational culture is cyclical; success breeds further success.</w:t>
      </w:r>
      <w:r w:rsidR="00605B22" w:rsidRPr="00633DF0">
        <w:rPr>
          <w:rFonts w:asciiTheme="minorHAnsi" w:hAnsiTheme="minorHAnsi" w:cstheme="minorHAnsi"/>
        </w:rPr>
        <w:t xml:space="preserve"> </w:t>
      </w:r>
      <w:r w:rsidR="00CB77E7" w:rsidRPr="00633DF0">
        <w:rPr>
          <w:rFonts w:asciiTheme="minorHAnsi" w:hAnsiTheme="minorHAnsi" w:cstheme="minorHAnsi"/>
        </w:rPr>
        <w:t xml:space="preserve">According to Carroll’s Pyramid of CSR (appendix 1), the meeting of </w:t>
      </w:r>
      <w:r w:rsidR="00605B22" w:rsidRPr="00633DF0">
        <w:rPr>
          <w:rFonts w:asciiTheme="minorHAnsi" w:hAnsiTheme="minorHAnsi" w:cstheme="minorHAnsi"/>
        </w:rPr>
        <w:t xml:space="preserve"> economic responsibilities </w:t>
      </w:r>
      <w:r w:rsidR="00CB77E7" w:rsidRPr="00633DF0">
        <w:rPr>
          <w:rFonts w:asciiTheme="minorHAnsi" w:hAnsiTheme="minorHAnsi" w:cstheme="minorHAnsi"/>
        </w:rPr>
        <w:t>by</w:t>
      </w:r>
      <w:r w:rsidR="00605B22" w:rsidRPr="00633DF0">
        <w:rPr>
          <w:rFonts w:asciiTheme="minorHAnsi" w:hAnsiTheme="minorHAnsi" w:cstheme="minorHAnsi"/>
        </w:rPr>
        <w:t xml:space="preserve"> an organisation </w:t>
      </w:r>
      <w:r w:rsidR="00CB77E7" w:rsidRPr="00633DF0">
        <w:rPr>
          <w:rFonts w:asciiTheme="minorHAnsi" w:hAnsiTheme="minorHAnsi" w:cstheme="minorHAnsi"/>
        </w:rPr>
        <w:t xml:space="preserve">allows for an increase </w:t>
      </w:r>
      <w:ins w:id="26" w:author="Moseley,Sam" w:date="2021-01-13T08:47:00Z">
        <w:r w:rsidR="00F90B0F">
          <w:rPr>
            <w:rFonts w:asciiTheme="minorHAnsi" w:hAnsiTheme="minorHAnsi" w:cstheme="minorHAnsi"/>
          </w:rPr>
          <w:t xml:space="preserve">in </w:t>
        </w:r>
      </w:ins>
      <w:r w:rsidR="00CB77E7" w:rsidRPr="00633DF0">
        <w:rPr>
          <w:rFonts w:asciiTheme="minorHAnsi" w:hAnsiTheme="minorHAnsi" w:cstheme="minorHAnsi"/>
        </w:rPr>
        <w:t xml:space="preserve">ethical and philanthropic responsibility (Carroll, 1991). These are the segments of Carroll’s pyramid </w:t>
      </w:r>
      <w:del w:id="27" w:author="Moseley,Sam" w:date="2021-01-13T08:48:00Z">
        <w:r w:rsidR="00CB77E7" w:rsidRPr="00633DF0" w:rsidDel="00F90B0F">
          <w:rPr>
            <w:rFonts w:asciiTheme="minorHAnsi" w:hAnsiTheme="minorHAnsi" w:cstheme="minorHAnsi"/>
          </w:rPr>
          <w:delText xml:space="preserve">that </w:delText>
        </w:r>
      </w:del>
      <w:ins w:id="28" w:author="Moseley,Sam" w:date="2021-01-13T08:48:00Z">
        <w:r w:rsidR="00F90B0F">
          <w:rPr>
            <w:rFonts w:asciiTheme="minorHAnsi" w:hAnsiTheme="minorHAnsi" w:cstheme="minorHAnsi"/>
          </w:rPr>
          <w:t>which</w:t>
        </w:r>
        <w:r w:rsidR="00F90B0F" w:rsidRPr="00633DF0">
          <w:rPr>
            <w:rFonts w:asciiTheme="minorHAnsi" w:hAnsiTheme="minorHAnsi" w:cstheme="minorHAnsi"/>
          </w:rPr>
          <w:t xml:space="preserve"> </w:t>
        </w:r>
      </w:ins>
      <w:r w:rsidR="00CB77E7" w:rsidRPr="00633DF0">
        <w:rPr>
          <w:rFonts w:asciiTheme="minorHAnsi" w:hAnsiTheme="minorHAnsi" w:cstheme="minorHAnsi"/>
        </w:rPr>
        <w:t xml:space="preserve">are continuing to grow in value within </w:t>
      </w:r>
      <w:r w:rsidR="00FB7B46" w:rsidRPr="00633DF0">
        <w:rPr>
          <w:rFonts w:asciiTheme="minorHAnsi" w:hAnsiTheme="minorHAnsi" w:cstheme="minorHAnsi"/>
        </w:rPr>
        <w:t>society.</w:t>
      </w:r>
      <w:r w:rsidR="00CA4C27" w:rsidRPr="00633DF0">
        <w:rPr>
          <w:rFonts w:asciiTheme="minorHAnsi" w:hAnsiTheme="minorHAnsi" w:cstheme="minorHAnsi"/>
        </w:rPr>
        <w:t xml:space="preserve"> Philanthropic and ethical behaviour by organisations ensures good corporate citizenship beyond expected business compliance; it is these acts </w:t>
      </w:r>
      <w:del w:id="29" w:author="Moseley,Sam" w:date="2021-01-13T08:47:00Z">
        <w:r w:rsidR="00CA4C27" w:rsidRPr="00633DF0" w:rsidDel="00F90B0F">
          <w:rPr>
            <w:rFonts w:asciiTheme="minorHAnsi" w:hAnsiTheme="minorHAnsi" w:cstheme="minorHAnsi"/>
          </w:rPr>
          <w:delText xml:space="preserve">that </w:delText>
        </w:r>
      </w:del>
      <w:ins w:id="30" w:author="Moseley,Sam" w:date="2021-01-13T08:47:00Z">
        <w:r w:rsidR="00F90B0F">
          <w:rPr>
            <w:rFonts w:asciiTheme="minorHAnsi" w:hAnsiTheme="minorHAnsi" w:cstheme="minorHAnsi"/>
          </w:rPr>
          <w:t>which</w:t>
        </w:r>
        <w:r w:rsidR="00F90B0F" w:rsidRPr="00633DF0">
          <w:rPr>
            <w:rFonts w:asciiTheme="minorHAnsi" w:hAnsiTheme="minorHAnsi" w:cstheme="minorHAnsi"/>
          </w:rPr>
          <w:t xml:space="preserve"> </w:t>
        </w:r>
      </w:ins>
      <w:r w:rsidR="00CA4C27" w:rsidRPr="00633DF0">
        <w:rPr>
          <w:rFonts w:asciiTheme="minorHAnsi" w:hAnsiTheme="minorHAnsi" w:cstheme="minorHAnsi"/>
        </w:rPr>
        <w:t xml:space="preserve">can enhance the organisational culture and develop organisations from a variety of perspectives (Carroll, 2016). </w:t>
      </w:r>
    </w:p>
    <w:p w14:paraId="03225B20" w14:textId="580E94B1" w:rsidR="007917BC" w:rsidRPr="00633DF0" w:rsidRDefault="007917BC">
      <w:pPr>
        <w:rPr>
          <w:rFonts w:asciiTheme="minorHAnsi" w:hAnsiTheme="minorHAnsi" w:cstheme="minorHAnsi"/>
        </w:rPr>
      </w:pPr>
    </w:p>
    <w:p w14:paraId="426B41BD" w14:textId="15E916D6" w:rsidR="007917BC" w:rsidRPr="00633DF0" w:rsidRDefault="00D86772">
      <w:pPr>
        <w:rPr>
          <w:rFonts w:asciiTheme="minorHAnsi" w:hAnsiTheme="minorHAnsi" w:cstheme="minorHAnsi"/>
        </w:rPr>
      </w:pPr>
      <w:r w:rsidRPr="00633DF0">
        <w:rPr>
          <w:rFonts w:asciiTheme="minorHAnsi" w:hAnsiTheme="minorHAnsi" w:cstheme="minorHAnsi"/>
          <w:b/>
          <w:bCs/>
        </w:rPr>
        <w:t>Case Study</w:t>
      </w:r>
    </w:p>
    <w:p w14:paraId="72D978FB" w14:textId="1C033816" w:rsidR="00D86772" w:rsidRPr="00633DF0" w:rsidRDefault="00D86772">
      <w:pPr>
        <w:rPr>
          <w:rFonts w:asciiTheme="minorHAnsi" w:hAnsiTheme="minorHAnsi" w:cstheme="minorHAnsi"/>
        </w:rPr>
      </w:pPr>
    </w:p>
    <w:p w14:paraId="428B640E" w14:textId="36BE6807" w:rsidR="00D86772" w:rsidRPr="00633DF0" w:rsidRDefault="00D86772">
      <w:pPr>
        <w:rPr>
          <w:rFonts w:asciiTheme="minorHAnsi" w:hAnsiTheme="minorHAnsi" w:cstheme="minorHAnsi"/>
        </w:rPr>
      </w:pPr>
      <w:r w:rsidRPr="00633DF0">
        <w:rPr>
          <w:rFonts w:asciiTheme="minorHAnsi" w:hAnsiTheme="minorHAnsi" w:cstheme="minorHAnsi"/>
        </w:rPr>
        <w:t xml:space="preserve">A case study </w:t>
      </w:r>
      <w:del w:id="31" w:author="Moseley,Sam" w:date="2021-01-13T08:48:00Z">
        <w:r w:rsidRPr="00633DF0" w:rsidDel="00F90B0F">
          <w:rPr>
            <w:rFonts w:asciiTheme="minorHAnsi" w:hAnsiTheme="minorHAnsi" w:cstheme="minorHAnsi"/>
          </w:rPr>
          <w:delText xml:space="preserve">that </w:delText>
        </w:r>
      </w:del>
      <w:ins w:id="32" w:author="Moseley,Sam" w:date="2021-01-13T08:48:00Z">
        <w:r w:rsidR="00F90B0F">
          <w:rPr>
            <w:rFonts w:asciiTheme="minorHAnsi" w:hAnsiTheme="minorHAnsi" w:cstheme="minorHAnsi"/>
          </w:rPr>
          <w:t>which</w:t>
        </w:r>
        <w:r w:rsidR="00F90B0F" w:rsidRPr="00633DF0">
          <w:rPr>
            <w:rFonts w:asciiTheme="minorHAnsi" w:hAnsiTheme="minorHAnsi" w:cstheme="minorHAnsi"/>
          </w:rPr>
          <w:t xml:space="preserve"> </w:t>
        </w:r>
      </w:ins>
      <w:r w:rsidRPr="00633DF0">
        <w:rPr>
          <w:rFonts w:asciiTheme="minorHAnsi" w:hAnsiTheme="minorHAnsi" w:cstheme="minorHAnsi"/>
        </w:rPr>
        <w:t>shows the benefits of culture on the development of a business is IKEA. Under McGregor’s theory of culture, IKEA can be identified as a theory Y organisation</w:t>
      </w:r>
      <w:r w:rsidR="00B908CC" w:rsidRPr="00633DF0">
        <w:rPr>
          <w:rFonts w:asciiTheme="minorHAnsi" w:hAnsiTheme="minorHAnsi" w:cstheme="minorHAnsi"/>
        </w:rPr>
        <w:t xml:space="preserve"> which suggests that ‘employees are not inherently lazy, capable of self-direction and self-control, and capable of providing important ideas/suggestions that will improve organisational effectiveness’ (Kopelman et al, 2006: 255). This concept of theory Y has allowed IKEA to create an autonomous culture, where staff feel valued and assist the organisation to ensure its positive future development. </w:t>
      </w:r>
      <w:r w:rsidR="009965D3" w:rsidRPr="00633DF0">
        <w:rPr>
          <w:rFonts w:asciiTheme="minorHAnsi" w:hAnsiTheme="minorHAnsi" w:cstheme="minorHAnsi"/>
        </w:rPr>
        <w:t>Engaging employees in this manner aids the</w:t>
      </w:r>
      <w:r w:rsidR="00B908CC" w:rsidRPr="00633DF0">
        <w:rPr>
          <w:rFonts w:asciiTheme="minorHAnsi" w:hAnsiTheme="minorHAnsi" w:cstheme="minorHAnsi"/>
        </w:rPr>
        <w:t xml:space="preserve"> mutual growth of employees and an organisation through a shared set of values</w:t>
      </w:r>
      <w:r w:rsidR="00FB7B46" w:rsidRPr="00633DF0">
        <w:rPr>
          <w:rFonts w:asciiTheme="minorHAnsi" w:hAnsiTheme="minorHAnsi" w:cstheme="minorHAnsi"/>
        </w:rPr>
        <w:t>, clear vision and</w:t>
      </w:r>
      <w:r w:rsidR="00B908CC" w:rsidRPr="00633DF0">
        <w:rPr>
          <w:rFonts w:asciiTheme="minorHAnsi" w:hAnsiTheme="minorHAnsi" w:cstheme="minorHAnsi"/>
        </w:rPr>
        <w:t xml:space="preserve"> culture</w:t>
      </w:r>
      <w:r w:rsidR="009965D3" w:rsidRPr="00633DF0">
        <w:rPr>
          <w:rFonts w:asciiTheme="minorHAnsi" w:hAnsiTheme="minorHAnsi" w:cstheme="minorHAnsi"/>
        </w:rPr>
        <w:t>.</w:t>
      </w:r>
      <w:r w:rsidR="00B908CC" w:rsidRPr="00633DF0">
        <w:rPr>
          <w:rFonts w:asciiTheme="minorHAnsi" w:hAnsiTheme="minorHAnsi" w:cstheme="minorHAnsi"/>
        </w:rPr>
        <w:t xml:space="preserve"> </w:t>
      </w:r>
      <w:r w:rsidR="009965D3" w:rsidRPr="00633DF0">
        <w:rPr>
          <w:rFonts w:asciiTheme="minorHAnsi" w:hAnsiTheme="minorHAnsi" w:cstheme="minorHAnsi"/>
        </w:rPr>
        <w:t>IKEA achieves mutual growth through its distinctive corporate culture (Markos and Sridevi, 2010).</w:t>
      </w:r>
    </w:p>
    <w:p w14:paraId="1B9DEEFA" w14:textId="14E5A432" w:rsidR="00C740A7" w:rsidRPr="00633DF0" w:rsidRDefault="00C740A7">
      <w:pPr>
        <w:rPr>
          <w:rFonts w:asciiTheme="minorHAnsi" w:hAnsiTheme="minorHAnsi" w:cstheme="minorHAnsi"/>
        </w:rPr>
      </w:pPr>
    </w:p>
    <w:p w14:paraId="405688E7" w14:textId="77777777" w:rsidR="009F3AC7" w:rsidRPr="00633DF0" w:rsidRDefault="00C740A7">
      <w:pPr>
        <w:rPr>
          <w:rFonts w:asciiTheme="minorHAnsi" w:hAnsiTheme="minorHAnsi" w:cstheme="minorHAnsi"/>
        </w:rPr>
      </w:pPr>
      <w:r w:rsidRPr="00633DF0">
        <w:rPr>
          <w:rFonts w:asciiTheme="minorHAnsi" w:hAnsiTheme="minorHAnsi" w:cstheme="minorHAnsi"/>
        </w:rPr>
        <w:t>Culture can be identified as a secondary feature in Porter’s Value Chain. This is inferred through human resource management (HRM), with culture becoming an increasingly important aspect of HRM.</w:t>
      </w:r>
      <w:r w:rsidR="00786A5D" w:rsidRPr="00633DF0">
        <w:rPr>
          <w:rFonts w:asciiTheme="minorHAnsi" w:hAnsiTheme="minorHAnsi" w:cstheme="minorHAnsi"/>
        </w:rPr>
        <w:t xml:space="preserve"> IKEA’s HRM is based on the philosophy of its founder, Ingvar Kamprad. The philosophy of an organisation’s founder is an organisational determinant of company culture.</w:t>
      </w:r>
      <w:r w:rsidR="0043489C" w:rsidRPr="00633DF0">
        <w:rPr>
          <w:rFonts w:asciiTheme="minorHAnsi" w:hAnsiTheme="minorHAnsi" w:cstheme="minorHAnsi"/>
        </w:rPr>
        <w:t xml:space="preserve"> Kamprad’s philosophy also places creativity and innovation as a major aspect of IKEA’s corporate culture. </w:t>
      </w:r>
    </w:p>
    <w:p w14:paraId="6409570E" w14:textId="77777777" w:rsidR="009F3AC7" w:rsidRPr="00633DF0" w:rsidRDefault="009F3AC7">
      <w:pPr>
        <w:rPr>
          <w:rFonts w:asciiTheme="minorHAnsi" w:hAnsiTheme="minorHAnsi" w:cstheme="minorHAnsi"/>
        </w:rPr>
      </w:pPr>
    </w:p>
    <w:p w14:paraId="464655E8" w14:textId="2D603DD5" w:rsidR="00874016" w:rsidRPr="00633DF0" w:rsidRDefault="0043489C">
      <w:pPr>
        <w:rPr>
          <w:rFonts w:asciiTheme="minorHAnsi" w:hAnsiTheme="minorHAnsi" w:cstheme="minorHAnsi"/>
        </w:rPr>
      </w:pPr>
      <w:r w:rsidRPr="00633DF0">
        <w:rPr>
          <w:rFonts w:asciiTheme="minorHAnsi" w:hAnsiTheme="minorHAnsi" w:cstheme="minorHAnsi"/>
        </w:rPr>
        <w:t xml:space="preserve">An assessment of creativity and innovation demonstrates that organisational culture is a prominent determinative factor (Martins and Terblanche, 2003). This view is supported by Martins </w:t>
      </w:r>
      <w:r w:rsidR="00D9285D" w:rsidRPr="00633DF0">
        <w:rPr>
          <w:rFonts w:asciiTheme="minorHAnsi" w:hAnsiTheme="minorHAnsi" w:cstheme="minorHAnsi"/>
        </w:rPr>
        <w:t xml:space="preserve">(1997) model </w:t>
      </w:r>
      <w:r w:rsidR="00214CC2" w:rsidRPr="00633DF0">
        <w:rPr>
          <w:rFonts w:asciiTheme="minorHAnsi" w:hAnsiTheme="minorHAnsi" w:cstheme="minorHAnsi"/>
        </w:rPr>
        <w:t xml:space="preserve">which displays </w:t>
      </w:r>
      <w:r w:rsidR="00D9285D" w:rsidRPr="00633DF0">
        <w:rPr>
          <w:rFonts w:asciiTheme="minorHAnsi" w:hAnsiTheme="minorHAnsi" w:cstheme="minorHAnsi"/>
        </w:rPr>
        <w:t>the determinants of organisational culture that influence creativity and innovation</w:t>
      </w:r>
      <w:r w:rsidR="00214CC2" w:rsidRPr="00633DF0">
        <w:rPr>
          <w:rFonts w:asciiTheme="minorHAnsi" w:hAnsiTheme="minorHAnsi" w:cstheme="minorHAnsi"/>
        </w:rPr>
        <w:t>. This shows that organisational culture is congruent with theory Y ideas of continued learning, risk-taking and creative freedoms. However, this structure is only possible when it is facilitated by strong dimensions of organisational culture at a higher level, as witnesse</w:t>
      </w:r>
      <w:r w:rsidR="009F3AC7" w:rsidRPr="00633DF0">
        <w:rPr>
          <w:rFonts w:asciiTheme="minorHAnsi" w:hAnsiTheme="minorHAnsi" w:cstheme="minorHAnsi"/>
        </w:rPr>
        <w:t>d</w:t>
      </w:r>
      <w:r w:rsidR="00214CC2" w:rsidRPr="00633DF0">
        <w:rPr>
          <w:rFonts w:asciiTheme="minorHAnsi" w:hAnsiTheme="minorHAnsi" w:cstheme="minorHAnsi"/>
        </w:rPr>
        <w:t xml:space="preserve"> within IKEA.</w:t>
      </w:r>
      <w:r w:rsidR="009F3AC7" w:rsidRPr="00633DF0">
        <w:rPr>
          <w:rFonts w:asciiTheme="minorHAnsi" w:hAnsiTheme="minorHAnsi" w:cstheme="minorHAnsi"/>
        </w:rPr>
        <w:t xml:space="preserve"> It can be noted that </w:t>
      </w:r>
      <w:r w:rsidR="00874016" w:rsidRPr="00633DF0">
        <w:rPr>
          <w:rFonts w:asciiTheme="minorHAnsi" w:hAnsiTheme="minorHAnsi" w:cstheme="minorHAnsi"/>
        </w:rPr>
        <w:t xml:space="preserve">IKEA’s success when internationalising was not as successful, as they failed to understand local </w:t>
      </w:r>
      <w:r w:rsidR="00646852" w:rsidRPr="00633DF0">
        <w:rPr>
          <w:rFonts w:asciiTheme="minorHAnsi" w:hAnsiTheme="minorHAnsi" w:cstheme="minorHAnsi"/>
        </w:rPr>
        <w:t xml:space="preserve">cultural </w:t>
      </w:r>
      <w:r w:rsidR="00874016" w:rsidRPr="00633DF0">
        <w:rPr>
          <w:rFonts w:asciiTheme="minorHAnsi" w:hAnsiTheme="minorHAnsi" w:cstheme="minorHAnsi"/>
        </w:rPr>
        <w:t>differences</w:t>
      </w:r>
      <w:r w:rsidR="00E81682" w:rsidRPr="00633DF0">
        <w:rPr>
          <w:rFonts w:asciiTheme="minorHAnsi" w:hAnsiTheme="minorHAnsi" w:cstheme="minorHAnsi"/>
        </w:rPr>
        <w:t xml:space="preserve"> which reduced their sustained competitive advantage</w:t>
      </w:r>
      <w:r w:rsidR="009F3AC7" w:rsidRPr="00633DF0">
        <w:rPr>
          <w:rFonts w:asciiTheme="minorHAnsi" w:hAnsiTheme="minorHAnsi" w:cstheme="minorHAnsi"/>
        </w:rPr>
        <w:t xml:space="preserve"> (Jonsson and Foss, 2011</w:t>
      </w:r>
      <w:r w:rsidR="00E81682" w:rsidRPr="00633DF0">
        <w:rPr>
          <w:rFonts w:asciiTheme="minorHAnsi" w:hAnsiTheme="minorHAnsi" w:cstheme="minorHAnsi"/>
        </w:rPr>
        <w:t>; Depuis and Prime, 1996</w:t>
      </w:r>
      <w:r w:rsidR="009F3AC7" w:rsidRPr="00633DF0">
        <w:rPr>
          <w:rFonts w:asciiTheme="minorHAnsi" w:hAnsiTheme="minorHAnsi" w:cstheme="minorHAnsi"/>
        </w:rPr>
        <w:t>).</w:t>
      </w:r>
    </w:p>
    <w:p w14:paraId="10EE67DC" w14:textId="64CEC975" w:rsidR="007917BC" w:rsidRDefault="007917BC">
      <w:pPr>
        <w:rPr>
          <w:ins w:id="33" w:author="Moseley,Sam" w:date="2021-01-13T08:52:00Z"/>
          <w:rFonts w:asciiTheme="minorHAnsi" w:hAnsiTheme="minorHAnsi" w:cstheme="minorHAnsi"/>
        </w:rPr>
      </w:pPr>
    </w:p>
    <w:p w14:paraId="6C13708F" w14:textId="551841FE" w:rsidR="005D3455" w:rsidRDefault="005D3455">
      <w:pPr>
        <w:rPr>
          <w:ins w:id="34" w:author="Moseley,Sam" w:date="2021-01-13T08:52:00Z"/>
          <w:rFonts w:asciiTheme="minorHAnsi" w:hAnsiTheme="minorHAnsi" w:cstheme="minorHAnsi"/>
        </w:rPr>
      </w:pPr>
    </w:p>
    <w:p w14:paraId="1EA88CA9" w14:textId="77777777" w:rsidR="005D3455" w:rsidRPr="00633DF0" w:rsidRDefault="005D3455">
      <w:pPr>
        <w:rPr>
          <w:rFonts w:asciiTheme="minorHAnsi" w:hAnsiTheme="minorHAnsi" w:cstheme="minorHAnsi"/>
        </w:rPr>
      </w:pPr>
    </w:p>
    <w:p w14:paraId="538DAD41" w14:textId="4E62D55F" w:rsidR="002B3608" w:rsidRPr="00633DF0" w:rsidRDefault="00D86772">
      <w:pPr>
        <w:rPr>
          <w:rFonts w:asciiTheme="minorHAnsi" w:hAnsiTheme="minorHAnsi" w:cstheme="minorHAnsi"/>
        </w:rPr>
      </w:pPr>
      <w:r w:rsidRPr="00633DF0">
        <w:rPr>
          <w:rFonts w:asciiTheme="minorHAnsi" w:hAnsiTheme="minorHAnsi" w:cstheme="minorHAnsi"/>
          <w:b/>
          <w:bCs/>
        </w:rPr>
        <w:lastRenderedPageBreak/>
        <w:t>Organisational Culture</w:t>
      </w:r>
      <w:r w:rsidR="007917BC" w:rsidRPr="00633DF0">
        <w:rPr>
          <w:rFonts w:asciiTheme="minorHAnsi" w:hAnsiTheme="minorHAnsi" w:cstheme="minorHAnsi"/>
          <w:b/>
          <w:bCs/>
        </w:rPr>
        <w:t xml:space="preserve"> </w:t>
      </w:r>
      <w:r w:rsidR="00BC12DD" w:rsidRPr="00633DF0">
        <w:rPr>
          <w:rFonts w:asciiTheme="minorHAnsi" w:hAnsiTheme="minorHAnsi" w:cstheme="minorHAnsi"/>
          <w:b/>
          <w:bCs/>
        </w:rPr>
        <w:t>as a constraint</w:t>
      </w:r>
    </w:p>
    <w:p w14:paraId="34B2104D" w14:textId="0BC049F2" w:rsidR="00434E3D" w:rsidRPr="00633DF0" w:rsidRDefault="00434E3D" w:rsidP="00434E3D">
      <w:pPr>
        <w:rPr>
          <w:rFonts w:asciiTheme="minorHAnsi" w:hAnsiTheme="minorHAnsi" w:cstheme="minorHAnsi"/>
        </w:rPr>
      </w:pPr>
    </w:p>
    <w:p w14:paraId="4F1FD569" w14:textId="6A470937" w:rsidR="00434E3D" w:rsidRPr="00633DF0" w:rsidRDefault="00434E3D" w:rsidP="00434E3D">
      <w:pPr>
        <w:rPr>
          <w:rFonts w:asciiTheme="minorHAnsi" w:hAnsiTheme="minorHAnsi" w:cstheme="minorHAnsi"/>
        </w:rPr>
      </w:pPr>
      <w:r w:rsidRPr="00633DF0">
        <w:rPr>
          <w:rFonts w:asciiTheme="minorHAnsi" w:hAnsiTheme="minorHAnsi" w:cstheme="minorHAnsi"/>
        </w:rPr>
        <w:t xml:space="preserve">Poor organisational culture can be evident in organisations for different reasons. </w:t>
      </w:r>
      <w:r w:rsidR="00CD7C82" w:rsidRPr="00633DF0">
        <w:rPr>
          <w:rFonts w:asciiTheme="minorHAnsi" w:hAnsiTheme="minorHAnsi" w:cstheme="minorHAnsi"/>
        </w:rPr>
        <w:t>T</w:t>
      </w:r>
      <w:r w:rsidRPr="00633DF0">
        <w:rPr>
          <w:rFonts w:asciiTheme="minorHAnsi" w:hAnsiTheme="minorHAnsi" w:cstheme="minorHAnsi"/>
        </w:rPr>
        <w:t>he culture of an organisation can be broken down into workplace culture</w:t>
      </w:r>
      <w:r w:rsidR="00CD7C82" w:rsidRPr="00633DF0">
        <w:rPr>
          <w:rFonts w:asciiTheme="minorHAnsi" w:hAnsiTheme="minorHAnsi" w:cstheme="minorHAnsi"/>
        </w:rPr>
        <w:t xml:space="preserve">, </w:t>
      </w:r>
      <w:r w:rsidRPr="00633DF0">
        <w:rPr>
          <w:rFonts w:asciiTheme="minorHAnsi" w:hAnsiTheme="minorHAnsi" w:cstheme="minorHAnsi"/>
        </w:rPr>
        <w:t>particularly for small and medium sized enterprises (SME)</w:t>
      </w:r>
      <w:r w:rsidR="00CD7C82" w:rsidRPr="00633DF0">
        <w:rPr>
          <w:rFonts w:asciiTheme="minorHAnsi" w:hAnsiTheme="minorHAnsi" w:cstheme="minorHAnsi"/>
        </w:rPr>
        <w:t xml:space="preserve"> who may only be operational in a handful of locations</w:t>
      </w:r>
      <w:r w:rsidRPr="00633DF0">
        <w:rPr>
          <w:rFonts w:asciiTheme="minorHAnsi" w:hAnsiTheme="minorHAnsi" w:cstheme="minorHAnsi"/>
        </w:rPr>
        <w:t>.</w:t>
      </w:r>
      <w:r w:rsidR="00CD7C82" w:rsidRPr="00633DF0">
        <w:rPr>
          <w:rFonts w:asciiTheme="minorHAnsi" w:hAnsiTheme="minorHAnsi" w:cstheme="minorHAnsi"/>
        </w:rPr>
        <w:t xml:space="preserve"> This is important when assessing workplace culture as it allows the hierarchy of </w:t>
      </w:r>
      <w:r w:rsidR="0000629E" w:rsidRPr="00633DF0">
        <w:rPr>
          <w:rFonts w:asciiTheme="minorHAnsi" w:hAnsiTheme="minorHAnsi" w:cstheme="minorHAnsi"/>
        </w:rPr>
        <w:t>an SME</w:t>
      </w:r>
      <w:r w:rsidR="00CD7C82" w:rsidRPr="00633DF0">
        <w:rPr>
          <w:rFonts w:asciiTheme="minorHAnsi" w:hAnsiTheme="minorHAnsi" w:cstheme="minorHAnsi"/>
        </w:rPr>
        <w:t xml:space="preserve"> to have greater control and accountability of an organisations culture</w:t>
      </w:r>
      <w:r w:rsidR="0000629E" w:rsidRPr="00633DF0">
        <w:rPr>
          <w:rFonts w:asciiTheme="minorHAnsi" w:hAnsiTheme="minorHAnsi" w:cstheme="minorHAnsi"/>
        </w:rPr>
        <w:t xml:space="preserve"> in comparison to multinational enterprises (MNE)</w:t>
      </w:r>
      <w:r w:rsidR="001971CF" w:rsidRPr="00633DF0">
        <w:rPr>
          <w:rFonts w:asciiTheme="minorHAnsi" w:hAnsiTheme="minorHAnsi" w:cstheme="minorHAnsi"/>
        </w:rPr>
        <w:t>. This is often referred to as a loss of cultural diversity.</w:t>
      </w:r>
      <w:r w:rsidR="006953AE" w:rsidRPr="00633DF0">
        <w:rPr>
          <w:rFonts w:asciiTheme="minorHAnsi" w:hAnsiTheme="minorHAnsi" w:cstheme="minorHAnsi"/>
        </w:rPr>
        <w:t xml:space="preserve"> As the world has increased in cultural diversity, attitudes in the workplace have had to adapt to </w:t>
      </w:r>
      <w:r w:rsidR="00CD7C82" w:rsidRPr="00633DF0">
        <w:rPr>
          <w:rFonts w:asciiTheme="minorHAnsi" w:hAnsiTheme="minorHAnsi" w:cstheme="minorHAnsi"/>
        </w:rPr>
        <w:t>eliminate sexual discrimination and racism (Stainback, 2011). These forms of discrimination encompass wider issues around gender stereotypes, racial stereotypes and workplace ‘banter’.</w:t>
      </w:r>
    </w:p>
    <w:p w14:paraId="423974CC" w14:textId="31428C94" w:rsidR="001971CF" w:rsidRPr="00633DF0" w:rsidRDefault="001971CF" w:rsidP="00434E3D">
      <w:pPr>
        <w:rPr>
          <w:rFonts w:asciiTheme="minorHAnsi" w:hAnsiTheme="minorHAnsi" w:cstheme="minorHAnsi"/>
        </w:rPr>
      </w:pPr>
    </w:p>
    <w:p w14:paraId="6117D4C4" w14:textId="01AB0C1D" w:rsidR="001971CF" w:rsidRPr="00633DF0" w:rsidRDefault="001971CF" w:rsidP="00434E3D">
      <w:pPr>
        <w:rPr>
          <w:rFonts w:asciiTheme="minorHAnsi" w:hAnsiTheme="minorHAnsi" w:cstheme="minorHAnsi"/>
        </w:rPr>
      </w:pPr>
      <w:r w:rsidRPr="00633DF0">
        <w:rPr>
          <w:rFonts w:asciiTheme="minorHAnsi" w:hAnsiTheme="minorHAnsi" w:cstheme="minorHAnsi"/>
        </w:rPr>
        <w:t>Cases of discrimination, racism and bullying continue to be present in many workplace cultures and can constrain the strategic development of an organisation</w:t>
      </w:r>
      <w:r w:rsidR="00786F25" w:rsidRPr="00633DF0">
        <w:rPr>
          <w:rFonts w:asciiTheme="minorHAnsi" w:hAnsiTheme="minorHAnsi" w:cstheme="minorHAnsi"/>
        </w:rPr>
        <w:t>. As aforementioned by Schein (1985), the cultural element of an organisation is seen as the most challenging aspect to change.</w:t>
      </w:r>
      <w:r w:rsidR="00A435E9" w:rsidRPr="00633DF0">
        <w:rPr>
          <w:rFonts w:asciiTheme="minorHAnsi" w:hAnsiTheme="minorHAnsi" w:cstheme="minorHAnsi"/>
        </w:rPr>
        <w:t xml:space="preserve"> Poor organisational culture can cause internal toxicity and lead to a reduction in productivity by employee</w:t>
      </w:r>
      <w:r w:rsidR="007B12C1" w:rsidRPr="00633DF0">
        <w:rPr>
          <w:rFonts w:asciiTheme="minorHAnsi" w:hAnsiTheme="minorHAnsi" w:cstheme="minorHAnsi"/>
        </w:rPr>
        <w:t>s. If these environments are not eradicated, there can be negative effects to an organisation</w:t>
      </w:r>
      <w:ins w:id="35" w:author="Moseley,Sam" w:date="2021-01-13T08:59:00Z">
        <w:r w:rsidR="007327E0">
          <w:rPr>
            <w:rFonts w:asciiTheme="minorHAnsi" w:hAnsiTheme="minorHAnsi" w:cstheme="minorHAnsi"/>
          </w:rPr>
          <w:t>’</w:t>
        </w:r>
      </w:ins>
      <w:r w:rsidR="007B12C1" w:rsidRPr="00633DF0">
        <w:rPr>
          <w:rFonts w:asciiTheme="minorHAnsi" w:hAnsiTheme="minorHAnsi" w:cstheme="minorHAnsi"/>
        </w:rPr>
        <w:t>s long term successes and prosperity (Anjum et al., 2018).</w:t>
      </w:r>
    </w:p>
    <w:p w14:paraId="250DBDC6" w14:textId="1B3623D5" w:rsidR="00A435E9" w:rsidRPr="00633DF0" w:rsidRDefault="00A435E9" w:rsidP="00434E3D">
      <w:pPr>
        <w:rPr>
          <w:rFonts w:asciiTheme="minorHAnsi" w:hAnsiTheme="minorHAnsi" w:cstheme="minorHAnsi"/>
        </w:rPr>
      </w:pPr>
    </w:p>
    <w:p w14:paraId="3B9FD93D" w14:textId="56016336" w:rsidR="003B515A" w:rsidRPr="00633DF0" w:rsidRDefault="00A435E9" w:rsidP="003B515A">
      <w:pPr>
        <w:rPr>
          <w:rFonts w:asciiTheme="minorHAnsi" w:hAnsiTheme="minorHAnsi" w:cstheme="minorHAnsi"/>
        </w:rPr>
      </w:pPr>
      <w:r w:rsidRPr="00633DF0">
        <w:rPr>
          <w:rFonts w:asciiTheme="minorHAnsi" w:hAnsiTheme="minorHAnsi" w:cstheme="minorHAnsi"/>
        </w:rPr>
        <w:t>In addition to creating internal problems, poor organisational culture can create negative public opinion regarding an organisation.</w:t>
      </w:r>
      <w:r w:rsidR="00786A5D" w:rsidRPr="00633DF0">
        <w:rPr>
          <w:rFonts w:asciiTheme="minorHAnsi" w:hAnsiTheme="minorHAnsi" w:cstheme="minorHAnsi"/>
        </w:rPr>
        <w:t xml:space="preserve"> </w:t>
      </w:r>
      <w:r w:rsidR="003B515A" w:rsidRPr="00633DF0">
        <w:rPr>
          <w:rFonts w:asciiTheme="minorHAnsi" w:hAnsiTheme="minorHAnsi" w:cstheme="minorHAnsi"/>
        </w:rPr>
        <w:t>This is concurrent with the view held by Hald et al. (2020:</w:t>
      </w:r>
      <w:r w:rsidR="00B1176A" w:rsidRPr="00633DF0">
        <w:rPr>
          <w:rFonts w:asciiTheme="minorHAnsi" w:hAnsiTheme="minorHAnsi" w:cstheme="minorHAnsi"/>
        </w:rPr>
        <w:t>1</w:t>
      </w:r>
      <w:r w:rsidR="003B515A" w:rsidRPr="00633DF0">
        <w:rPr>
          <w:rFonts w:asciiTheme="minorHAnsi" w:hAnsiTheme="minorHAnsi" w:cstheme="minorHAnsi"/>
        </w:rPr>
        <w:t xml:space="preserve">), who believe organisational culture is ‘a key factor in large-scale and avoidable institutional failures’ such as corruption and accidents. These views form part of </w:t>
      </w:r>
      <w:r w:rsidR="006363EC" w:rsidRPr="00633DF0">
        <w:rPr>
          <w:rFonts w:asciiTheme="minorHAnsi" w:hAnsiTheme="minorHAnsi" w:cstheme="minorHAnsi"/>
        </w:rPr>
        <w:t xml:space="preserve">a </w:t>
      </w:r>
      <w:r w:rsidR="003B515A" w:rsidRPr="00633DF0">
        <w:rPr>
          <w:rFonts w:asciiTheme="minorHAnsi" w:hAnsiTheme="minorHAnsi" w:cstheme="minorHAnsi"/>
        </w:rPr>
        <w:t xml:space="preserve">wider </w:t>
      </w:r>
      <w:r w:rsidR="006363EC" w:rsidRPr="00633DF0">
        <w:rPr>
          <w:rFonts w:asciiTheme="minorHAnsi" w:hAnsiTheme="minorHAnsi" w:cstheme="minorHAnsi"/>
        </w:rPr>
        <w:t>understanding</w:t>
      </w:r>
      <w:r w:rsidR="003B515A" w:rsidRPr="00633DF0">
        <w:rPr>
          <w:rFonts w:asciiTheme="minorHAnsi" w:hAnsiTheme="minorHAnsi" w:cstheme="minorHAnsi"/>
        </w:rPr>
        <w:t xml:space="preserve"> on how organisational failure occurs and the constraints thi</w:t>
      </w:r>
      <w:r w:rsidR="006363EC" w:rsidRPr="00633DF0">
        <w:rPr>
          <w:rFonts w:asciiTheme="minorHAnsi" w:hAnsiTheme="minorHAnsi" w:cstheme="minorHAnsi"/>
        </w:rPr>
        <w:t xml:space="preserve">s can place </w:t>
      </w:r>
      <w:r w:rsidR="003B515A" w:rsidRPr="00633DF0">
        <w:rPr>
          <w:rFonts w:asciiTheme="minorHAnsi" w:hAnsiTheme="minorHAnsi" w:cstheme="minorHAnsi"/>
        </w:rPr>
        <w:t>on organisations.</w:t>
      </w:r>
    </w:p>
    <w:p w14:paraId="16EA808F" w14:textId="3D52AE3D" w:rsidR="007917BC" w:rsidRPr="00633DF0" w:rsidRDefault="007917BC">
      <w:pPr>
        <w:rPr>
          <w:rFonts w:asciiTheme="minorHAnsi" w:hAnsiTheme="minorHAnsi" w:cstheme="minorHAnsi"/>
        </w:rPr>
      </w:pPr>
    </w:p>
    <w:p w14:paraId="27F32E28" w14:textId="30229113" w:rsidR="007917BC" w:rsidRPr="00633DF0" w:rsidRDefault="002C7FEC">
      <w:pPr>
        <w:rPr>
          <w:rFonts w:asciiTheme="minorHAnsi" w:hAnsiTheme="minorHAnsi" w:cstheme="minorHAnsi"/>
          <w:b/>
          <w:bCs/>
        </w:rPr>
      </w:pPr>
      <w:r w:rsidRPr="00633DF0">
        <w:rPr>
          <w:rFonts w:asciiTheme="minorHAnsi" w:hAnsiTheme="minorHAnsi" w:cstheme="minorHAnsi"/>
          <w:b/>
          <w:bCs/>
        </w:rPr>
        <w:t>Case Study</w:t>
      </w:r>
    </w:p>
    <w:p w14:paraId="1EDA2A01" w14:textId="65D90302" w:rsidR="00D74A5C" w:rsidRPr="00633DF0" w:rsidRDefault="00D74A5C" w:rsidP="00D74A5C">
      <w:pPr>
        <w:rPr>
          <w:rFonts w:asciiTheme="minorHAnsi" w:hAnsiTheme="minorHAnsi" w:cstheme="minorHAnsi"/>
        </w:rPr>
      </w:pPr>
    </w:p>
    <w:p w14:paraId="515546EE" w14:textId="6F049A7A" w:rsidR="00D74A5C" w:rsidRPr="00633DF0" w:rsidRDefault="00D74A5C" w:rsidP="00D74A5C">
      <w:pPr>
        <w:rPr>
          <w:rFonts w:asciiTheme="minorHAnsi" w:hAnsiTheme="minorHAnsi" w:cstheme="minorHAnsi"/>
        </w:rPr>
      </w:pPr>
      <w:r w:rsidRPr="007327E0">
        <w:rPr>
          <w:rFonts w:asciiTheme="minorHAnsi" w:hAnsiTheme="minorHAnsi" w:cstheme="minorHAnsi"/>
          <w:highlight w:val="yellow"/>
          <w:rPrChange w:id="36" w:author="Moseley,Sam" w:date="2021-01-13T09:00:00Z">
            <w:rPr>
              <w:rFonts w:asciiTheme="minorHAnsi" w:hAnsiTheme="minorHAnsi" w:cstheme="minorHAnsi"/>
            </w:rPr>
          </w:rPrChange>
        </w:rPr>
        <w:t xml:space="preserve">A case study </w:t>
      </w:r>
      <w:r w:rsidR="00FC1001" w:rsidRPr="007327E0">
        <w:rPr>
          <w:rFonts w:asciiTheme="minorHAnsi" w:hAnsiTheme="minorHAnsi" w:cstheme="minorHAnsi"/>
          <w:highlight w:val="yellow"/>
          <w:rPrChange w:id="37" w:author="Moseley,Sam" w:date="2021-01-13T09:00:00Z">
            <w:rPr>
              <w:rFonts w:asciiTheme="minorHAnsi" w:hAnsiTheme="minorHAnsi" w:cstheme="minorHAnsi"/>
            </w:rPr>
          </w:rPrChange>
        </w:rPr>
        <w:t xml:space="preserve">that demonstrates how </w:t>
      </w:r>
      <w:r w:rsidRPr="007327E0">
        <w:rPr>
          <w:rFonts w:asciiTheme="minorHAnsi" w:hAnsiTheme="minorHAnsi" w:cstheme="minorHAnsi"/>
          <w:highlight w:val="yellow"/>
          <w:rPrChange w:id="38" w:author="Moseley,Sam" w:date="2021-01-13T09:00:00Z">
            <w:rPr>
              <w:rFonts w:asciiTheme="minorHAnsi" w:hAnsiTheme="minorHAnsi" w:cstheme="minorHAnsi"/>
            </w:rPr>
          </w:rPrChange>
        </w:rPr>
        <w:t>organisational culture constraining the strategic development of organisational culture</w:t>
      </w:r>
      <w:r w:rsidRPr="00633DF0">
        <w:rPr>
          <w:rFonts w:asciiTheme="minorHAnsi" w:hAnsiTheme="minorHAnsi" w:cstheme="minorHAnsi"/>
        </w:rPr>
        <w:t xml:space="preserve"> is Marks </w:t>
      </w:r>
      <w:r w:rsidR="002C2002" w:rsidRPr="00633DF0">
        <w:rPr>
          <w:rFonts w:asciiTheme="minorHAnsi" w:hAnsiTheme="minorHAnsi" w:cstheme="minorHAnsi"/>
        </w:rPr>
        <w:t xml:space="preserve">&amp; </w:t>
      </w:r>
      <w:r w:rsidRPr="00633DF0">
        <w:rPr>
          <w:rFonts w:asciiTheme="minorHAnsi" w:hAnsiTheme="minorHAnsi" w:cstheme="minorHAnsi"/>
        </w:rPr>
        <w:t>Spencer (M&amp;S). Founded in 1894 by Michael Marks, M&amp;S has demonstrated a highly unusual resistance to change by operating as a variety chain store for over 100 years (Davies, 1999).</w:t>
      </w:r>
      <w:r w:rsidR="00E87908" w:rsidRPr="00633DF0">
        <w:rPr>
          <w:rFonts w:asciiTheme="minorHAnsi" w:hAnsiTheme="minorHAnsi" w:cstheme="minorHAnsi"/>
        </w:rPr>
        <w:t xml:space="preserve"> The status of M&amp;S as one of the greatest and most successful retailers in the world has faded, with the acceleration of this decline attributed to some </w:t>
      </w:r>
      <w:del w:id="39" w:author="Moseley,Sam" w:date="2021-01-13T09:01:00Z">
        <w:r w:rsidR="00E87908" w:rsidRPr="00633DF0" w:rsidDel="007327E0">
          <w:rPr>
            <w:rFonts w:asciiTheme="minorHAnsi" w:hAnsiTheme="minorHAnsi" w:cstheme="minorHAnsi"/>
          </w:rPr>
          <w:delText xml:space="preserve">of the </w:delText>
        </w:r>
      </w:del>
      <w:r w:rsidR="00E87908" w:rsidRPr="00633DF0">
        <w:rPr>
          <w:rFonts w:asciiTheme="minorHAnsi" w:hAnsiTheme="minorHAnsi" w:cstheme="minorHAnsi"/>
        </w:rPr>
        <w:t>internal factors with the company</w:t>
      </w:r>
      <w:r w:rsidR="002340E6" w:rsidRPr="00633DF0">
        <w:rPr>
          <w:rFonts w:asciiTheme="minorHAnsi" w:hAnsiTheme="minorHAnsi" w:cstheme="minorHAnsi"/>
        </w:rPr>
        <w:t xml:space="preserve">. This contradicts various research that acclaims M&amp;S for its management techniques, as previously other companies have </w:t>
      </w:r>
      <w:r w:rsidR="001546F3" w:rsidRPr="00633DF0">
        <w:rPr>
          <w:rFonts w:asciiTheme="minorHAnsi" w:hAnsiTheme="minorHAnsi" w:cstheme="minorHAnsi"/>
        </w:rPr>
        <w:t xml:space="preserve">analysed </w:t>
      </w:r>
      <w:r w:rsidR="002340E6" w:rsidRPr="00633DF0">
        <w:rPr>
          <w:rFonts w:asciiTheme="minorHAnsi" w:hAnsiTheme="minorHAnsi" w:cstheme="minorHAnsi"/>
        </w:rPr>
        <w:t>M&amp;S for inspiration on how to operate for decades (Mellahi et al., 2002).</w:t>
      </w:r>
      <w:r w:rsidR="00F54018" w:rsidRPr="00633DF0">
        <w:rPr>
          <w:rFonts w:asciiTheme="minorHAnsi" w:hAnsiTheme="minorHAnsi" w:cstheme="minorHAnsi"/>
        </w:rPr>
        <w:t xml:space="preserve"> </w:t>
      </w:r>
    </w:p>
    <w:p w14:paraId="3983ED26" w14:textId="152DAAF1" w:rsidR="00F54018" w:rsidRPr="00633DF0" w:rsidRDefault="00F54018" w:rsidP="00D74A5C">
      <w:pPr>
        <w:rPr>
          <w:rFonts w:asciiTheme="minorHAnsi" w:hAnsiTheme="minorHAnsi" w:cstheme="minorHAnsi"/>
        </w:rPr>
      </w:pPr>
    </w:p>
    <w:p w14:paraId="73245F7A" w14:textId="3D88C9BD" w:rsidR="00BB596E" w:rsidRPr="00633DF0" w:rsidRDefault="00F54018" w:rsidP="00D74A5C">
      <w:pPr>
        <w:rPr>
          <w:rFonts w:asciiTheme="minorHAnsi" w:hAnsiTheme="minorHAnsi" w:cstheme="minorHAnsi"/>
        </w:rPr>
      </w:pPr>
      <w:r w:rsidRPr="00633DF0">
        <w:rPr>
          <w:rFonts w:asciiTheme="minorHAnsi" w:hAnsiTheme="minorHAnsi" w:cstheme="minorHAnsi"/>
        </w:rPr>
        <w:t>A major issue in the decline of M&amp;S has been the strategic drift</w:t>
      </w:r>
      <w:r w:rsidR="00F7785F" w:rsidRPr="00633DF0">
        <w:rPr>
          <w:rFonts w:asciiTheme="minorHAnsi" w:hAnsiTheme="minorHAnsi" w:cstheme="minorHAnsi"/>
        </w:rPr>
        <w:t xml:space="preserve">, which has been caused by a </w:t>
      </w:r>
      <w:r w:rsidR="00FC1001" w:rsidRPr="00633DF0">
        <w:rPr>
          <w:rFonts w:asciiTheme="minorHAnsi" w:hAnsiTheme="minorHAnsi" w:cstheme="minorHAnsi"/>
        </w:rPr>
        <w:t>rigid culture</w:t>
      </w:r>
      <w:r w:rsidR="00F7785F" w:rsidRPr="00633DF0">
        <w:rPr>
          <w:rFonts w:asciiTheme="minorHAnsi" w:hAnsiTheme="minorHAnsi" w:cstheme="minorHAnsi"/>
        </w:rPr>
        <w:t xml:space="preserve"> within the company</w:t>
      </w:r>
      <w:r w:rsidR="00FC1001" w:rsidRPr="00633DF0">
        <w:rPr>
          <w:rFonts w:asciiTheme="minorHAnsi" w:hAnsiTheme="minorHAnsi" w:cstheme="minorHAnsi"/>
        </w:rPr>
        <w:t xml:space="preserve"> that has not been susceptible to change (Bird and Witherwick, 1986)</w:t>
      </w:r>
      <w:r w:rsidR="001546F3" w:rsidRPr="00633DF0">
        <w:rPr>
          <w:rFonts w:asciiTheme="minorHAnsi" w:hAnsiTheme="minorHAnsi" w:cstheme="minorHAnsi"/>
        </w:rPr>
        <w:t>. It is vital that the</w:t>
      </w:r>
      <w:r w:rsidR="00F7785F" w:rsidRPr="00633DF0">
        <w:rPr>
          <w:rFonts w:asciiTheme="minorHAnsi" w:hAnsiTheme="minorHAnsi" w:cstheme="minorHAnsi"/>
        </w:rPr>
        <w:t xml:space="preserve"> culture of a company match</w:t>
      </w:r>
      <w:r w:rsidR="001546F3" w:rsidRPr="00633DF0">
        <w:rPr>
          <w:rFonts w:asciiTheme="minorHAnsi" w:hAnsiTheme="minorHAnsi" w:cstheme="minorHAnsi"/>
        </w:rPr>
        <w:t>es</w:t>
      </w:r>
      <w:r w:rsidR="00F7785F" w:rsidRPr="00633DF0">
        <w:rPr>
          <w:rFonts w:asciiTheme="minorHAnsi" w:hAnsiTheme="minorHAnsi" w:cstheme="minorHAnsi"/>
        </w:rPr>
        <w:t xml:space="preserve"> the consumer base, but it must also adapt to attract a wider consumer base. </w:t>
      </w:r>
      <w:r w:rsidR="001546F3" w:rsidRPr="00633DF0">
        <w:rPr>
          <w:rFonts w:asciiTheme="minorHAnsi" w:hAnsiTheme="minorHAnsi" w:cstheme="minorHAnsi"/>
        </w:rPr>
        <w:t>In the case of</w:t>
      </w:r>
      <w:r w:rsidR="00F7785F" w:rsidRPr="00633DF0">
        <w:rPr>
          <w:rFonts w:asciiTheme="minorHAnsi" w:hAnsiTheme="minorHAnsi" w:cstheme="minorHAnsi"/>
        </w:rPr>
        <w:t xml:space="preserve"> M&amp;S, new generations have not been attracted to the</w:t>
      </w:r>
      <w:r w:rsidR="001546F3" w:rsidRPr="00633DF0">
        <w:rPr>
          <w:rFonts w:asciiTheme="minorHAnsi" w:hAnsiTheme="minorHAnsi" w:cstheme="minorHAnsi"/>
        </w:rPr>
        <w:t xml:space="preserve"> company</w:t>
      </w:r>
      <w:del w:id="40" w:author="Moseley,Sam" w:date="2021-01-13T09:04:00Z">
        <w:r w:rsidR="009800DC" w:rsidRPr="00633DF0" w:rsidDel="007327E0">
          <w:rPr>
            <w:rFonts w:asciiTheme="minorHAnsi" w:hAnsiTheme="minorHAnsi" w:cstheme="minorHAnsi"/>
          </w:rPr>
          <w:delText>.</w:delText>
        </w:r>
      </w:del>
      <w:r w:rsidR="00D500D0" w:rsidRPr="00633DF0">
        <w:rPr>
          <w:rFonts w:asciiTheme="minorHAnsi" w:hAnsiTheme="minorHAnsi" w:cstheme="minorHAnsi"/>
        </w:rPr>
        <w:t>.</w:t>
      </w:r>
      <w:r w:rsidR="007039CE" w:rsidRPr="00633DF0">
        <w:rPr>
          <w:rFonts w:asciiTheme="minorHAnsi" w:hAnsiTheme="minorHAnsi" w:cstheme="minorHAnsi"/>
        </w:rPr>
        <w:t xml:space="preserve"> This shows that the culture of M&amp;S has developed </w:t>
      </w:r>
      <w:r w:rsidR="00F82971" w:rsidRPr="00633DF0">
        <w:rPr>
          <w:rFonts w:asciiTheme="minorHAnsi" w:hAnsiTheme="minorHAnsi" w:cstheme="minorHAnsi"/>
        </w:rPr>
        <w:t xml:space="preserve">from a rare and valuable asset </w:t>
      </w:r>
      <w:r w:rsidR="009800DC" w:rsidRPr="00633DF0">
        <w:rPr>
          <w:rFonts w:asciiTheme="minorHAnsi" w:hAnsiTheme="minorHAnsi" w:cstheme="minorHAnsi"/>
        </w:rPr>
        <w:t xml:space="preserve">into a major factor of the decline of the company through poor leadership </w:t>
      </w:r>
      <w:del w:id="41" w:author="Moseley,Sam" w:date="2021-01-13T09:05:00Z">
        <w:r w:rsidR="009800DC" w:rsidRPr="00633DF0" w:rsidDel="007327E0">
          <w:rPr>
            <w:rFonts w:asciiTheme="minorHAnsi" w:hAnsiTheme="minorHAnsi" w:cstheme="minorHAnsi"/>
          </w:rPr>
          <w:delText xml:space="preserve">that </w:delText>
        </w:r>
      </w:del>
      <w:ins w:id="42" w:author="Moseley,Sam" w:date="2021-01-13T09:05:00Z">
        <w:r w:rsidR="007327E0">
          <w:rPr>
            <w:rFonts w:asciiTheme="minorHAnsi" w:hAnsiTheme="minorHAnsi" w:cstheme="minorHAnsi"/>
          </w:rPr>
          <w:t>which</w:t>
        </w:r>
        <w:r w:rsidR="007327E0" w:rsidRPr="00633DF0">
          <w:rPr>
            <w:rFonts w:asciiTheme="minorHAnsi" w:hAnsiTheme="minorHAnsi" w:cstheme="minorHAnsi"/>
          </w:rPr>
          <w:t xml:space="preserve"> </w:t>
        </w:r>
      </w:ins>
      <w:r w:rsidR="009800DC" w:rsidRPr="00633DF0">
        <w:rPr>
          <w:rFonts w:asciiTheme="minorHAnsi" w:hAnsiTheme="minorHAnsi" w:cstheme="minorHAnsi"/>
        </w:rPr>
        <w:t>had no real strategy (Gill, 2012).</w:t>
      </w:r>
      <w:r w:rsidR="00F82971" w:rsidRPr="00633DF0">
        <w:rPr>
          <w:rFonts w:asciiTheme="minorHAnsi" w:hAnsiTheme="minorHAnsi" w:cstheme="minorHAnsi"/>
        </w:rPr>
        <w:t xml:space="preserve"> </w:t>
      </w:r>
    </w:p>
    <w:p w14:paraId="39590E09" w14:textId="77777777" w:rsidR="00BB596E" w:rsidRPr="00633DF0" w:rsidRDefault="00BB596E" w:rsidP="00D74A5C">
      <w:pPr>
        <w:rPr>
          <w:rFonts w:asciiTheme="minorHAnsi" w:hAnsiTheme="minorHAnsi" w:cstheme="minorHAnsi"/>
        </w:rPr>
      </w:pPr>
    </w:p>
    <w:p w14:paraId="0257EF8F" w14:textId="60CCDA07" w:rsidR="00F7785F" w:rsidRPr="00633DF0" w:rsidRDefault="00673B77" w:rsidP="00D74A5C">
      <w:pPr>
        <w:rPr>
          <w:rFonts w:asciiTheme="minorHAnsi" w:hAnsiTheme="minorHAnsi" w:cstheme="minorHAnsi"/>
        </w:rPr>
      </w:pPr>
      <w:r w:rsidRPr="00633DF0">
        <w:rPr>
          <w:rFonts w:asciiTheme="minorHAnsi" w:hAnsiTheme="minorHAnsi" w:cstheme="minorHAnsi"/>
        </w:rPr>
        <w:lastRenderedPageBreak/>
        <w:t>In 2017, M&amp;S chairman Archie Norman stated,</w:t>
      </w:r>
      <w:ins w:id="43" w:author="Moseley,Sam" w:date="2021-01-13T09:05:00Z">
        <w:r w:rsidR="007327E0">
          <w:rPr>
            <w:rFonts w:asciiTheme="minorHAnsi" w:hAnsiTheme="minorHAnsi" w:cstheme="minorHAnsi"/>
          </w:rPr>
          <w:t xml:space="preserve"> </w:t>
        </w:r>
      </w:ins>
      <w:r w:rsidRPr="00633DF0">
        <w:rPr>
          <w:rFonts w:asciiTheme="minorHAnsi" w:hAnsiTheme="minorHAnsi" w:cstheme="minorHAnsi"/>
        </w:rPr>
        <w:t>’</w:t>
      </w:r>
      <w:del w:id="44" w:author="Moseley,Sam" w:date="2021-01-13T09:05:00Z">
        <w:r w:rsidRPr="00633DF0" w:rsidDel="007327E0">
          <w:rPr>
            <w:rFonts w:asciiTheme="minorHAnsi" w:hAnsiTheme="minorHAnsi" w:cstheme="minorHAnsi"/>
          </w:rPr>
          <w:delText xml:space="preserve"> </w:delText>
        </w:r>
      </w:del>
      <w:r w:rsidRPr="00633DF0">
        <w:rPr>
          <w:rFonts w:asciiTheme="minorHAnsi" w:hAnsiTheme="minorHAnsi" w:cstheme="minorHAnsi"/>
        </w:rPr>
        <w:t>This business has been drifting, under fulfilling its customer promise not for five years, not 10 years but 15 years and maybe beyond’ (</w:t>
      </w:r>
      <w:r w:rsidR="00337C28" w:rsidRPr="00633DF0">
        <w:rPr>
          <w:rFonts w:asciiTheme="minorHAnsi" w:hAnsiTheme="minorHAnsi" w:cstheme="minorHAnsi"/>
        </w:rPr>
        <w:t>Wood, 2017).</w:t>
      </w:r>
      <w:r w:rsidR="0003790E" w:rsidRPr="00633DF0">
        <w:rPr>
          <w:rFonts w:asciiTheme="minorHAnsi" w:hAnsiTheme="minorHAnsi" w:cstheme="minorHAnsi"/>
        </w:rPr>
        <w:t xml:space="preserve"> The strategic drift is emphasised by a reversal of the planned expansion of the Simply Food stores. A culture led by various management teams showed serial levels of underperformance and left the business without addressing the drift in competitiveness displayed by M&amp;S. (Wood, 2017; Marks </w:t>
      </w:r>
      <w:r w:rsidR="002C2002" w:rsidRPr="00633DF0">
        <w:rPr>
          <w:rFonts w:asciiTheme="minorHAnsi" w:hAnsiTheme="minorHAnsi" w:cstheme="minorHAnsi"/>
        </w:rPr>
        <w:t>&amp;</w:t>
      </w:r>
      <w:r w:rsidR="0003790E" w:rsidRPr="00633DF0">
        <w:rPr>
          <w:rFonts w:asciiTheme="minorHAnsi" w:hAnsiTheme="minorHAnsi" w:cstheme="minorHAnsi"/>
        </w:rPr>
        <w:t xml:space="preserve"> Spencer; 2018). </w:t>
      </w:r>
      <w:r w:rsidR="00567AD3" w:rsidRPr="00633DF0">
        <w:rPr>
          <w:rFonts w:asciiTheme="minorHAnsi" w:hAnsiTheme="minorHAnsi" w:cstheme="minorHAnsi"/>
        </w:rPr>
        <w:t>This lack of adaptation by M&amp;S is also an example of contingency theory not being implemented.</w:t>
      </w:r>
      <w:r w:rsidR="0003790E" w:rsidRPr="00633DF0">
        <w:rPr>
          <w:rFonts w:asciiTheme="minorHAnsi" w:hAnsiTheme="minorHAnsi" w:cstheme="minorHAnsi"/>
        </w:rPr>
        <w:t xml:space="preserve"> </w:t>
      </w:r>
      <w:r w:rsidR="002C2002" w:rsidRPr="00633DF0">
        <w:rPr>
          <w:rFonts w:asciiTheme="minorHAnsi" w:hAnsiTheme="minorHAnsi" w:cstheme="minorHAnsi"/>
        </w:rPr>
        <w:t xml:space="preserve">Prior to the turn of the century, management at M&amp;S </w:t>
      </w:r>
      <w:del w:id="45" w:author="Moseley,Sam" w:date="2021-01-13T09:06:00Z">
        <w:r w:rsidR="002C2002" w:rsidRPr="00633DF0" w:rsidDel="007327E0">
          <w:rPr>
            <w:rFonts w:asciiTheme="minorHAnsi" w:hAnsiTheme="minorHAnsi" w:cstheme="minorHAnsi"/>
          </w:rPr>
          <w:delText xml:space="preserve">also </w:delText>
        </w:r>
      </w:del>
      <w:r w:rsidR="002C2002" w:rsidRPr="00633DF0">
        <w:rPr>
          <w:rFonts w:asciiTheme="minorHAnsi" w:hAnsiTheme="minorHAnsi" w:cstheme="minorHAnsi"/>
        </w:rPr>
        <w:t>saw the breakdown of supply chains, due to weak decision making, internal conflicts and overall chaos at the top level of the organisation</w:t>
      </w:r>
      <w:r w:rsidR="00BB596E" w:rsidRPr="00633DF0">
        <w:rPr>
          <w:rFonts w:asciiTheme="minorHAnsi" w:hAnsiTheme="minorHAnsi" w:cstheme="minorHAnsi"/>
        </w:rPr>
        <w:t xml:space="preserve"> (Storey et al., 2005). The overall strategic drift of M&amp;S and successive managerial changes occurring without a successful transition or transfer of knowledge saw the company constrain its development and fall behind its competitors</w:t>
      </w:r>
      <w:r w:rsidR="00874473" w:rsidRPr="00633DF0">
        <w:rPr>
          <w:rFonts w:asciiTheme="minorHAnsi" w:hAnsiTheme="minorHAnsi" w:cstheme="minorHAnsi"/>
        </w:rPr>
        <w:t>.</w:t>
      </w:r>
    </w:p>
    <w:p w14:paraId="33DEAB9E" w14:textId="006AABF0" w:rsidR="001546F3" w:rsidRPr="00633DF0" w:rsidRDefault="001546F3" w:rsidP="00D74A5C">
      <w:pPr>
        <w:rPr>
          <w:rFonts w:asciiTheme="minorHAnsi" w:hAnsiTheme="minorHAnsi" w:cstheme="minorHAnsi"/>
        </w:rPr>
      </w:pPr>
    </w:p>
    <w:p w14:paraId="1752BA02" w14:textId="1094DC6B" w:rsidR="001546F3" w:rsidRPr="00633DF0" w:rsidRDefault="00BB596E" w:rsidP="00D74A5C">
      <w:pPr>
        <w:rPr>
          <w:rFonts w:asciiTheme="minorHAnsi" w:hAnsiTheme="minorHAnsi" w:cstheme="minorHAnsi"/>
        </w:rPr>
      </w:pPr>
      <w:r w:rsidRPr="00633DF0">
        <w:rPr>
          <w:rFonts w:asciiTheme="minorHAnsi" w:hAnsiTheme="minorHAnsi" w:cstheme="minorHAnsi"/>
        </w:rPr>
        <w:t>A further</w:t>
      </w:r>
      <w:r w:rsidR="0003790E" w:rsidRPr="00633DF0">
        <w:rPr>
          <w:rFonts w:asciiTheme="minorHAnsi" w:hAnsiTheme="minorHAnsi" w:cstheme="minorHAnsi"/>
        </w:rPr>
        <w:t xml:space="preserve"> effect of the strategic drift at M&amp;S</w:t>
      </w:r>
      <w:r w:rsidRPr="00633DF0">
        <w:rPr>
          <w:rFonts w:asciiTheme="minorHAnsi" w:hAnsiTheme="minorHAnsi" w:cstheme="minorHAnsi"/>
        </w:rPr>
        <w:t xml:space="preserve"> </w:t>
      </w:r>
      <w:del w:id="46" w:author="Moseley,Sam" w:date="2021-01-13T09:08:00Z">
        <w:r w:rsidRPr="00633DF0" w:rsidDel="007327E0">
          <w:rPr>
            <w:rFonts w:asciiTheme="minorHAnsi" w:hAnsiTheme="minorHAnsi" w:cstheme="minorHAnsi"/>
          </w:rPr>
          <w:delText>also</w:delText>
        </w:r>
        <w:r w:rsidR="0003790E" w:rsidRPr="00633DF0" w:rsidDel="007327E0">
          <w:rPr>
            <w:rFonts w:asciiTheme="minorHAnsi" w:hAnsiTheme="minorHAnsi" w:cstheme="minorHAnsi"/>
          </w:rPr>
          <w:delText xml:space="preserve"> </w:delText>
        </w:r>
      </w:del>
      <w:r w:rsidR="0003790E" w:rsidRPr="00633DF0">
        <w:rPr>
          <w:rFonts w:asciiTheme="minorHAnsi" w:hAnsiTheme="minorHAnsi" w:cstheme="minorHAnsi"/>
        </w:rPr>
        <w:t>saw</w:t>
      </w:r>
      <w:r w:rsidR="001546F3" w:rsidRPr="00633DF0">
        <w:rPr>
          <w:rFonts w:asciiTheme="minorHAnsi" w:hAnsiTheme="minorHAnsi" w:cstheme="minorHAnsi"/>
        </w:rPr>
        <w:t xml:space="preserve"> </w:t>
      </w:r>
      <w:r w:rsidRPr="00633DF0">
        <w:rPr>
          <w:rFonts w:asciiTheme="minorHAnsi" w:hAnsiTheme="minorHAnsi" w:cstheme="minorHAnsi"/>
        </w:rPr>
        <w:t xml:space="preserve">the </w:t>
      </w:r>
      <w:r w:rsidR="001546F3" w:rsidRPr="00633DF0">
        <w:rPr>
          <w:rFonts w:asciiTheme="minorHAnsi" w:hAnsiTheme="minorHAnsi" w:cstheme="minorHAnsi"/>
        </w:rPr>
        <w:t xml:space="preserve">organisation </w:t>
      </w:r>
      <w:r w:rsidR="0003790E" w:rsidRPr="00633DF0">
        <w:rPr>
          <w:rFonts w:asciiTheme="minorHAnsi" w:hAnsiTheme="minorHAnsi" w:cstheme="minorHAnsi"/>
        </w:rPr>
        <w:t xml:space="preserve">go </w:t>
      </w:r>
      <w:r w:rsidR="001546F3" w:rsidRPr="00633DF0">
        <w:rPr>
          <w:rFonts w:asciiTheme="minorHAnsi" w:hAnsiTheme="minorHAnsi" w:cstheme="minorHAnsi"/>
        </w:rPr>
        <w:t xml:space="preserve">through a period of de-internationalisation. This process represents a reduction in the cross-border activities of M&amp;S </w:t>
      </w:r>
      <w:r w:rsidR="00D500D0" w:rsidRPr="00633DF0">
        <w:rPr>
          <w:rFonts w:asciiTheme="minorHAnsi" w:hAnsiTheme="minorHAnsi" w:cstheme="minorHAnsi"/>
        </w:rPr>
        <w:t>from</w:t>
      </w:r>
      <w:r w:rsidR="001546F3" w:rsidRPr="00633DF0">
        <w:rPr>
          <w:rFonts w:asciiTheme="minorHAnsi" w:hAnsiTheme="minorHAnsi" w:cstheme="minorHAnsi"/>
        </w:rPr>
        <w:t xml:space="preserve"> the UK </w:t>
      </w:r>
      <w:r w:rsidR="00D500D0" w:rsidRPr="00633DF0">
        <w:rPr>
          <w:rFonts w:asciiTheme="minorHAnsi" w:hAnsiTheme="minorHAnsi" w:cstheme="minorHAnsi"/>
        </w:rPr>
        <w:t xml:space="preserve">to </w:t>
      </w:r>
      <w:r w:rsidR="001546F3" w:rsidRPr="00633DF0">
        <w:rPr>
          <w:rFonts w:asciiTheme="minorHAnsi" w:hAnsiTheme="minorHAnsi" w:cstheme="minorHAnsi"/>
        </w:rPr>
        <w:t>other countries (Benito and Welch, 1997).</w:t>
      </w:r>
      <w:r w:rsidRPr="00633DF0">
        <w:rPr>
          <w:rFonts w:asciiTheme="minorHAnsi" w:hAnsiTheme="minorHAnsi" w:cstheme="minorHAnsi"/>
        </w:rPr>
        <w:t xml:space="preserve"> The internationalisation of M&amp;S is analysed by Burt et al. (2002</w:t>
      </w:r>
      <w:r w:rsidR="00E67475" w:rsidRPr="00633DF0">
        <w:rPr>
          <w:rFonts w:asciiTheme="minorHAnsi" w:hAnsiTheme="minorHAnsi" w:cstheme="minorHAnsi"/>
        </w:rPr>
        <w:t>:192</w:t>
      </w:r>
      <w:r w:rsidRPr="00633DF0">
        <w:rPr>
          <w:rFonts w:asciiTheme="minorHAnsi" w:hAnsiTheme="minorHAnsi" w:cstheme="minorHAnsi"/>
        </w:rPr>
        <w:t>), who argue that it was an ‘inglorious failure’ for a company who should be viewed as ‘global retail elite’, yet M&amp;S now find themselves fighting for their lives in the UK instead</w:t>
      </w:r>
      <w:r w:rsidR="00237D9B" w:rsidRPr="00633DF0">
        <w:rPr>
          <w:rFonts w:asciiTheme="minorHAnsi" w:hAnsiTheme="minorHAnsi" w:cstheme="minorHAnsi"/>
        </w:rPr>
        <w:t>.</w:t>
      </w:r>
      <w:r w:rsidR="00874473" w:rsidRPr="00633DF0">
        <w:rPr>
          <w:rFonts w:asciiTheme="minorHAnsi" w:hAnsiTheme="minorHAnsi" w:cstheme="minorHAnsi"/>
        </w:rPr>
        <w:t xml:space="preserve"> This shows that M&amp;S are overly dependent on their UK operations for success.</w:t>
      </w:r>
    </w:p>
    <w:p w14:paraId="327E9737" w14:textId="3D7BD8F8" w:rsidR="007917BC" w:rsidRPr="00633DF0" w:rsidRDefault="007917BC">
      <w:pPr>
        <w:rPr>
          <w:rFonts w:asciiTheme="minorHAnsi" w:hAnsiTheme="minorHAnsi" w:cstheme="minorHAnsi"/>
        </w:rPr>
      </w:pPr>
    </w:p>
    <w:p w14:paraId="533F8094" w14:textId="45490E5D" w:rsidR="007917BC" w:rsidRPr="00633DF0" w:rsidRDefault="007917BC">
      <w:pPr>
        <w:rPr>
          <w:rFonts w:asciiTheme="minorHAnsi" w:hAnsiTheme="minorHAnsi" w:cstheme="minorHAnsi"/>
          <w:b/>
          <w:bCs/>
        </w:rPr>
      </w:pPr>
      <w:r w:rsidRPr="00633DF0">
        <w:rPr>
          <w:rFonts w:asciiTheme="minorHAnsi" w:hAnsiTheme="minorHAnsi" w:cstheme="minorHAnsi"/>
          <w:b/>
          <w:bCs/>
        </w:rPr>
        <w:t>Conclusion</w:t>
      </w:r>
    </w:p>
    <w:p w14:paraId="336C8F77" w14:textId="66C8860B" w:rsidR="00787E1B" w:rsidRPr="00633DF0" w:rsidRDefault="00787E1B">
      <w:pPr>
        <w:rPr>
          <w:rFonts w:asciiTheme="minorHAnsi" w:hAnsiTheme="minorHAnsi" w:cstheme="minorHAnsi"/>
        </w:rPr>
      </w:pPr>
    </w:p>
    <w:p w14:paraId="38AFECEC" w14:textId="30E361F1" w:rsidR="00D032F8" w:rsidRPr="00633DF0" w:rsidRDefault="00787E1B">
      <w:pPr>
        <w:rPr>
          <w:rFonts w:asciiTheme="minorHAnsi" w:hAnsiTheme="minorHAnsi" w:cstheme="minorHAnsi"/>
        </w:rPr>
      </w:pPr>
      <w:r w:rsidRPr="00633DF0">
        <w:rPr>
          <w:rFonts w:asciiTheme="minorHAnsi" w:hAnsiTheme="minorHAnsi" w:cstheme="minorHAnsi"/>
        </w:rPr>
        <w:t xml:space="preserve">For organisational culture to </w:t>
      </w:r>
      <w:r w:rsidR="000808FA" w:rsidRPr="00633DF0">
        <w:rPr>
          <w:rFonts w:asciiTheme="minorHAnsi" w:hAnsiTheme="minorHAnsi" w:cstheme="minorHAnsi"/>
        </w:rPr>
        <w:t xml:space="preserve">facilitate the strategic development of organisations, a multi-domestic strategy is most suitable. This strategy allows for additional local responsiveness when compared to a global strategy. A global strategy was the chosen method by IKEA, </w:t>
      </w:r>
      <w:r w:rsidR="0051058F" w:rsidRPr="00633DF0">
        <w:rPr>
          <w:rFonts w:asciiTheme="minorHAnsi" w:hAnsiTheme="minorHAnsi" w:cstheme="minorHAnsi"/>
        </w:rPr>
        <w:t>who</w:t>
      </w:r>
      <w:r w:rsidR="000808FA" w:rsidRPr="00633DF0">
        <w:rPr>
          <w:rFonts w:asciiTheme="minorHAnsi" w:hAnsiTheme="minorHAnsi" w:cstheme="minorHAnsi"/>
        </w:rPr>
        <w:t xml:space="preserve"> failed to understand that the needs of customers are not homogenous and therefore neither should</w:t>
      </w:r>
      <w:ins w:id="47" w:author="Moseley,Sam" w:date="2021-01-13T09:12:00Z">
        <w:r w:rsidR="00141F76">
          <w:rPr>
            <w:rFonts w:asciiTheme="minorHAnsi" w:hAnsiTheme="minorHAnsi" w:cstheme="minorHAnsi"/>
          </w:rPr>
          <w:t xml:space="preserve"> be</w:t>
        </w:r>
      </w:ins>
      <w:r w:rsidR="000808FA" w:rsidRPr="00633DF0">
        <w:rPr>
          <w:rFonts w:asciiTheme="minorHAnsi" w:hAnsiTheme="minorHAnsi" w:cstheme="minorHAnsi"/>
        </w:rPr>
        <w:t xml:space="preserve"> the culture of the organisation when looking to internationalise.</w:t>
      </w:r>
      <w:r w:rsidR="00874016" w:rsidRPr="00633DF0">
        <w:rPr>
          <w:rFonts w:asciiTheme="minorHAnsi" w:hAnsiTheme="minorHAnsi" w:cstheme="minorHAnsi"/>
        </w:rPr>
        <w:t xml:space="preserve"> </w:t>
      </w:r>
      <w:bookmarkStart w:id="48" w:name="_GoBack"/>
      <w:bookmarkEnd w:id="48"/>
      <w:r w:rsidR="00874016" w:rsidRPr="00633DF0">
        <w:rPr>
          <w:rFonts w:asciiTheme="minorHAnsi" w:hAnsiTheme="minorHAnsi" w:cstheme="minorHAnsi"/>
        </w:rPr>
        <w:t>Domestically, IKEA is an exemplary case of how to manage culture from the senior levels of management to drive success through the entire company.</w:t>
      </w:r>
      <w:r w:rsidR="000E1D8C" w:rsidRPr="00633DF0">
        <w:rPr>
          <w:rFonts w:asciiTheme="minorHAnsi" w:hAnsiTheme="minorHAnsi" w:cstheme="minorHAnsi"/>
        </w:rPr>
        <w:t xml:space="preserve"> Overall, it is evident that organisational culture can make or break the success of a company. Companies with a strong culture that operate as an organisation of culture are benefitting by improving staff morale, customer confidence, organisational reputation and their financial performance. These factors create a clear set of operational directives and goals for an organisation to aspire to reach (Morgan, 1986).</w:t>
      </w:r>
      <w:r w:rsidR="00D032F8" w:rsidRPr="00633DF0">
        <w:rPr>
          <w:rFonts w:asciiTheme="minorHAnsi" w:hAnsiTheme="minorHAnsi" w:cstheme="minorHAnsi"/>
        </w:rPr>
        <w:t xml:space="preserve"> The strategic development of organisations closely aligns with the theory of sustained competitive advantage and it is evident throughout the analysis and literature that culture is key to both of these aspects.</w:t>
      </w:r>
    </w:p>
    <w:p w14:paraId="774E2E36" w14:textId="0D4FD17F" w:rsidR="0051058F" w:rsidRPr="00633DF0" w:rsidRDefault="0051058F">
      <w:pPr>
        <w:rPr>
          <w:rFonts w:asciiTheme="minorHAnsi" w:hAnsiTheme="minorHAnsi" w:cstheme="minorHAnsi"/>
        </w:rPr>
      </w:pPr>
    </w:p>
    <w:p w14:paraId="4A249CA0" w14:textId="133B3ABF" w:rsidR="0051058F" w:rsidRPr="00633DF0" w:rsidRDefault="0051058F">
      <w:pPr>
        <w:rPr>
          <w:rFonts w:asciiTheme="minorHAnsi" w:hAnsiTheme="minorHAnsi" w:cstheme="minorHAnsi"/>
          <w:b/>
          <w:bCs/>
        </w:rPr>
      </w:pPr>
      <w:r w:rsidRPr="00633DF0">
        <w:rPr>
          <w:rFonts w:asciiTheme="minorHAnsi" w:hAnsiTheme="minorHAnsi" w:cstheme="minorHAnsi"/>
          <w:b/>
          <w:bCs/>
        </w:rPr>
        <w:t>References</w:t>
      </w:r>
    </w:p>
    <w:p w14:paraId="62497E7C" w14:textId="388657BA" w:rsidR="007B12C1" w:rsidRPr="00633DF0" w:rsidRDefault="007B12C1">
      <w:pPr>
        <w:rPr>
          <w:rFonts w:asciiTheme="minorHAnsi" w:hAnsiTheme="minorHAnsi" w:cstheme="minorHAnsi"/>
          <w:b/>
          <w:bCs/>
        </w:rPr>
      </w:pPr>
    </w:p>
    <w:p w14:paraId="11FC72C6" w14:textId="3209C1C9" w:rsidR="007B12C1" w:rsidRPr="007B12C1" w:rsidRDefault="007B12C1" w:rsidP="007B12C1">
      <w:pPr>
        <w:rPr>
          <w:rFonts w:asciiTheme="minorHAnsi" w:hAnsiTheme="minorHAnsi" w:cstheme="minorHAnsi"/>
        </w:rPr>
      </w:pPr>
      <w:r w:rsidRPr="007B12C1">
        <w:rPr>
          <w:rFonts w:asciiTheme="minorHAnsi" w:hAnsiTheme="minorHAnsi" w:cstheme="minorHAnsi"/>
        </w:rPr>
        <w:t>Anjum, A., Ming, X., Siddiqi, A.F. and Rasool, S.F., 2018. An empirical study analyzing job productivity in toxic workplace environments. </w:t>
      </w:r>
      <w:r w:rsidRPr="007B12C1">
        <w:rPr>
          <w:rFonts w:asciiTheme="minorHAnsi" w:hAnsiTheme="minorHAnsi" w:cstheme="minorHAnsi"/>
          <w:b/>
          <w:bCs/>
        </w:rPr>
        <w:t>International journal of environmental research and public health, </w:t>
      </w:r>
      <w:r w:rsidRPr="007B12C1">
        <w:rPr>
          <w:rFonts w:asciiTheme="minorHAnsi" w:hAnsiTheme="minorHAnsi" w:cstheme="minorHAnsi"/>
        </w:rPr>
        <w:t>15(5), p</w:t>
      </w:r>
      <w:r w:rsidRPr="00633DF0">
        <w:rPr>
          <w:rFonts w:asciiTheme="minorHAnsi" w:hAnsiTheme="minorHAnsi" w:cstheme="minorHAnsi"/>
        </w:rPr>
        <w:t>p</w:t>
      </w:r>
      <w:r w:rsidRPr="007B12C1">
        <w:rPr>
          <w:rFonts w:asciiTheme="minorHAnsi" w:hAnsiTheme="minorHAnsi" w:cstheme="minorHAnsi"/>
        </w:rPr>
        <w:t>.1035</w:t>
      </w:r>
      <w:r w:rsidRPr="00633DF0">
        <w:rPr>
          <w:rFonts w:asciiTheme="minorHAnsi" w:hAnsiTheme="minorHAnsi" w:cstheme="minorHAnsi"/>
        </w:rPr>
        <w:t>-1050</w:t>
      </w:r>
      <w:r w:rsidRPr="007B12C1">
        <w:rPr>
          <w:rFonts w:asciiTheme="minorHAnsi" w:hAnsiTheme="minorHAnsi" w:cstheme="minorHAnsi"/>
        </w:rPr>
        <w:t>.</w:t>
      </w:r>
    </w:p>
    <w:p w14:paraId="60F4107C" w14:textId="0E295FEF" w:rsidR="001546F3" w:rsidRPr="00633DF0" w:rsidRDefault="001546F3">
      <w:pPr>
        <w:rPr>
          <w:rFonts w:asciiTheme="minorHAnsi" w:hAnsiTheme="minorHAnsi" w:cstheme="minorHAnsi"/>
          <w:b/>
          <w:bCs/>
        </w:rPr>
      </w:pPr>
    </w:p>
    <w:p w14:paraId="475BD129" w14:textId="5AD46EDF" w:rsidR="0051058F" w:rsidRPr="00633DF0" w:rsidRDefault="001546F3">
      <w:pPr>
        <w:rPr>
          <w:rFonts w:asciiTheme="minorHAnsi" w:hAnsiTheme="minorHAnsi" w:cstheme="minorHAnsi"/>
          <w:color w:val="222222"/>
          <w:shd w:val="clear" w:color="auto" w:fill="FFFFFF"/>
        </w:rPr>
      </w:pPr>
      <w:r w:rsidRPr="00633DF0">
        <w:rPr>
          <w:rFonts w:asciiTheme="minorHAnsi" w:hAnsiTheme="minorHAnsi" w:cstheme="minorHAnsi"/>
          <w:color w:val="222222"/>
          <w:shd w:val="clear" w:color="auto" w:fill="FFFFFF"/>
        </w:rPr>
        <w:t>Benito, G.R. and Welch, L.S., 1997. De-internationalization. </w:t>
      </w:r>
      <w:r w:rsidRPr="00633DF0">
        <w:rPr>
          <w:rFonts w:asciiTheme="minorHAnsi" w:hAnsiTheme="minorHAnsi" w:cstheme="minorHAnsi"/>
          <w:b/>
          <w:bCs/>
          <w:color w:val="222222"/>
        </w:rPr>
        <w:t>MIR: Management International Review</w:t>
      </w:r>
      <w:r w:rsidRPr="00633DF0">
        <w:rPr>
          <w:rFonts w:asciiTheme="minorHAnsi" w:hAnsiTheme="minorHAnsi" w:cstheme="minorHAnsi"/>
          <w:b/>
          <w:bCs/>
          <w:color w:val="222222"/>
          <w:shd w:val="clear" w:color="auto" w:fill="FFFFFF"/>
        </w:rPr>
        <w:t xml:space="preserve">, </w:t>
      </w:r>
      <w:r w:rsidR="00C84D71" w:rsidRPr="00633DF0">
        <w:rPr>
          <w:rFonts w:asciiTheme="minorHAnsi" w:hAnsiTheme="minorHAnsi" w:cstheme="minorHAnsi"/>
          <w:color w:val="222222"/>
          <w:shd w:val="clear" w:color="auto" w:fill="FFFFFF"/>
        </w:rPr>
        <w:t>(37),</w:t>
      </w:r>
      <w:r w:rsidR="00BB0557" w:rsidRPr="00633DF0">
        <w:rPr>
          <w:rFonts w:asciiTheme="minorHAnsi" w:hAnsiTheme="minorHAnsi" w:cstheme="minorHAnsi"/>
          <w:color w:val="222222"/>
          <w:shd w:val="clear" w:color="auto" w:fill="FFFFFF"/>
        </w:rPr>
        <w:t xml:space="preserve"> </w:t>
      </w:r>
      <w:r w:rsidRPr="00633DF0">
        <w:rPr>
          <w:rFonts w:asciiTheme="minorHAnsi" w:hAnsiTheme="minorHAnsi" w:cstheme="minorHAnsi"/>
          <w:color w:val="222222"/>
          <w:shd w:val="clear" w:color="auto" w:fill="FFFFFF"/>
        </w:rPr>
        <w:t>pp.7-25.</w:t>
      </w:r>
    </w:p>
    <w:p w14:paraId="22AE4FAF" w14:textId="1433AAEB" w:rsidR="00237D9B" w:rsidRPr="00633DF0" w:rsidRDefault="00237D9B">
      <w:pPr>
        <w:rPr>
          <w:rFonts w:asciiTheme="minorHAnsi" w:hAnsiTheme="minorHAnsi" w:cstheme="minorHAnsi"/>
          <w:color w:val="222222"/>
          <w:shd w:val="clear" w:color="auto" w:fill="FFFFFF"/>
        </w:rPr>
      </w:pPr>
    </w:p>
    <w:p w14:paraId="1D30B1A5" w14:textId="4DCC9D2C" w:rsidR="00237D9B" w:rsidRPr="00633DF0" w:rsidRDefault="00237D9B">
      <w:pPr>
        <w:rPr>
          <w:rFonts w:asciiTheme="minorHAnsi" w:hAnsiTheme="minorHAnsi" w:cstheme="minorHAnsi"/>
          <w:color w:val="222222"/>
          <w:shd w:val="clear" w:color="auto" w:fill="FFFFFF"/>
        </w:rPr>
      </w:pPr>
      <w:r w:rsidRPr="00633DF0">
        <w:rPr>
          <w:rFonts w:asciiTheme="minorHAnsi" w:hAnsiTheme="minorHAnsi" w:cstheme="minorHAnsi"/>
          <w:color w:val="222222"/>
          <w:shd w:val="clear" w:color="auto" w:fill="FFFFFF"/>
        </w:rPr>
        <w:lastRenderedPageBreak/>
        <w:t>Burt, S.L., Mellahi, K., Jackson, T.P. and Sparks, L., 2002. Retail internationalization and retail failure: issues from the case of Marks and Spencer. </w:t>
      </w:r>
      <w:r w:rsidRPr="00633DF0">
        <w:rPr>
          <w:rFonts w:asciiTheme="minorHAnsi" w:hAnsiTheme="minorHAnsi" w:cstheme="minorHAnsi"/>
          <w:b/>
          <w:bCs/>
          <w:color w:val="222222"/>
          <w:shd w:val="clear" w:color="auto" w:fill="FFFFFF"/>
        </w:rPr>
        <w:t>The International Review of Retail, Distribution and Consumer Research, </w:t>
      </w:r>
      <w:r w:rsidRPr="00633DF0">
        <w:rPr>
          <w:rFonts w:asciiTheme="minorHAnsi" w:hAnsiTheme="minorHAnsi" w:cstheme="minorHAnsi"/>
          <w:color w:val="222222"/>
          <w:shd w:val="clear" w:color="auto" w:fill="FFFFFF"/>
        </w:rPr>
        <w:t>12(2), pp.191-219.</w:t>
      </w:r>
    </w:p>
    <w:p w14:paraId="759EED50" w14:textId="6D02FA9D" w:rsidR="002656AF" w:rsidRPr="00633DF0" w:rsidRDefault="002656AF" w:rsidP="002656AF">
      <w:pPr>
        <w:rPr>
          <w:rFonts w:asciiTheme="minorHAnsi" w:hAnsiTheme="minorHAnsi" w:cstheme="minorHAnsi"/>
          <w:color w:val="222222"/>
          <w:shd w:val="clear" w:color="auto" w:fill="FFFFFF"/>
        </w:rPr>
      </w:pPr>
    </w:p>
    <w:p w14:paraId="2655503F" w14:textId="14DF6247" w:rsidR="002656AF" w:rsidRPr="00633DF0" w:rsidRDefault="002656AF" w:rsidP="002656AF">
      <w:pPr>
        <w:rPr>
          <w:rFonts w:asciiTheme="minorHAnsi" w:hAnsiTheme="minorHAnsi" w:cstheme="minorHAnsi"/>
          <w:color w:val="222222"/>
          <w:shd w:val="clear" w:color="auto" w:fill="FFFFFF"/>
        </w:rPr>
      </w:pPr>
      <w:r w:rsidRPr="00633DF0">
        <w:rPr>
          <w:rFonts w:asciiTheme="minorHAnsi" w:hAnsiTheme="minorHAnsi" w:cstheme="minorHAnsi"/>
          <w:color w:val="222222"/>
          <w:shd w:val="clear" w:color="auto" w:fill="FFFFFF"/>
        </w:rPr>
        <w:t>Carroll, A.B., 1991. The pyramid of corporate social responsibility: Toward the moral management of organizational stakeholders. </w:t>
      </w:r>
      <w:r w:rsidRPr="00633DF0">
        <w:rPr>
          <w:rFonts w:asciiTheme="minorHAnsi" w:hAnsiTheme="minorHAnsi" w:cstheme="minorHAnsi"/>
          <w:b/>
          <w:bCs/>
          <w:color w:val="222222"/>
          <w:shd w:val="clear" w:color="auto" w:fill="FFFFFF"/>
        </w:rPr>
        <w:t>Business horizons,</w:t>
      </w:r>
      <w:r w:rsidRPr="00633DF0">
        <w:rPr>
          <w:rFonts w:asciiTheme="minorHAnsi" w:hAnsiTheme="minorHAnsi" w:cstheme="minorHAnsi"/>
          <w:color w:val="222222"/>
          <w:shd w:val="clear" w:color="auto" w:fill="FFFFFF"/>
        </w:rPr>
        <w:t> 34(4), pp.39-48.</w:t>
      </w:r>
    </w:p>
    <w:p w14:paraId="58C9E9A0" w14:textId="551482EE" w:rsidR="00D032F8" w:rsidRPr="00633DF0" w:rsidRDefault="00D032F8" w:rsidP="002656AF">
      <w:pPr>
        <w:rPr>
          <w:rFonts w:asciiTheme="minorHAnsi" w:hAnsiTheme="minorHAnsi" w:cstheme="minorHAnsi"/>
          <w:color w:val="222222"/>
          <w:shd w:val="clear" w:color="auto" w:fill="FFFFFF"/>
        </w:rPr>
      </w:pPr>
    </w:p>
    <w:p w14:paraId="0EEFBC35" w14:textId="58586C60" w:rsidR="00D032F8" w:rsidRPr="00633DF0" w:rsidRDefault="00D032F8" w:rsidP="002656AF">
      <w:pPr>
        <w:rPr>
          <w:rFonts w:asciiTheme="minorHAnsi" w:hAnsiTheme="minorHAnsi" w:cstheme="minorHAnsi"/>
          <w:color w:val="222222"/>
          <w:shd w:val="clear" w:color="auto" w:fill="FFFFFF"/>
        </w:rPr>
      </w:pPr>
      <w:r w:rsidRPr="00633DF0">
        <w:rPr>
          <w:rFonts w:asciiTheme="minorHAnsi" w:hAnsiTheme="minorHAnsi" w:cstheme="minorHAnsi"/>
          <w:color w:val="222222"/>
          <w:shd w:val="clear" w:color="auto" w:fill="FFFFFF"/>
        </w:rPr>
        <w:t>Carroll, A.B., 2016. Carroll’s pyramid of CSR: taking another look. </w:t>
      </w:r>
      <w:r w:rsidRPr="00633DF0">
        <w:rPr>
          <w:rFonts w:asciiTheme="minorHAnsi" w:hAnsiTheme="minorHAnsi" w:cstheme="minorHAnsi"/>
          <w:b/>
          <w:bCs/>
          <w:color w:val="222222"/>
          <w:shd w:val="clear" w:color="auto" w:fill="FFFFFF"/>
        </w:rPr>
        <w:t>International journal of corporate social responsibility, </w:t>
      </w:r>
      <w:r w:rsidRPr="00633DF0">
        <w:rPr>
          <w:rFonts w:asciiTheme="minorHAnsi" w:hAnsiTheme="minorHAnsi" w:cstheme="minorHAnsi"/>
          <w:color w:val="222222"/>
          <w:shd w:val="clear" w:color="auto" w:fill="FFFFFF"/>
        </w:rPr>
        <w:t>1(1), pp.1-8.</w:t>
      </w:r>
    </w:p>
    <w:p w14:paraId="53429124" w14:textId="3BC6EBFE" w:rsidR="00F16B34" w:rsidRPr="00633DF0" w:rsidRDefault="00F16B34" w:rsidP="002656AF">
      <w:pPr>
        <w:rPr>
          <w:rFonts w:asciiTheme="minorHAnsi" w:hAnsiTheme="minorHAnsi" w:cstheme="minorHAnsi"/>
          <w:color w:val="222222"/>
          <w:shd w:val="clear" w:color="auto" w:fill="FFFFFF"/>
        </w:rPr>
      </w:pPr>
    </w:p>
    <w:p w14:paraId="595847EA" w14:textId="1E083F69" w:rsidR="00F16B34" w:rsidRPr="00633DF0" w:rsidRDefault="00F16B34" w:rsidP="002656AF">
      <w:pPr>
        <w:rPr>
          <w:rFonts w:asciiTheme="minorHAnsi" w:hAnsiTheme="minorHAnsi" w:cstheme="minorHAnsi"/>
          <w:color w:val="222222"/>
          <w:shd w:val="clear" w:color="auto" w:fill="FFFFFF"/>
        </w:rPr>
      </w:pPr>
      <w:r w:rsidRPr="00633DF0">
        <w:rPr>
          <w:rFonts w:asciiTheme="minorHAnsi" w:hAnsiTheme="minorHAnsi" w:cstheme="minorHAnsi"/>
          <w:color w:val="222222"/>
          <w:shd w:val="clear" w:color="auto" w:fill="FFFFFF"/>
        </w:rPr>
        <w:t>Cacciattolo, K., 2014. Understanding organisational cultures. </w:t>
      </w:r>
      <w:r w:rsidRPr="00633DF0">
        <w:rPr>
          <w:rFonts w:asciiTheme="minorHAnsi" w:hAnsiTheme="minorHAnsi" w:cstheme="minorHAnsi"/>
          <w:b/>
          <w:bCs/>
          <w:color w:val="222222"/>
          <w:shd w:val="clear" w:color="auto" w:fill="FFFFFF"/>
        </w:rPr>
        <w:t>European scientific journal, </w:t>
      </w:r>
      <w:r w:rsidRPr="00633DF0">
        <w:rPr>
          <w:rFonts w:asciiTheme="minorHAnsi" w:hAnsiTheme="minorHAnsi" w:cstheme="minorHAnsi"/>
          <w:color w:val="222222"/>
          <w:shd w:val="clear" w:color="auto" w:fill="FFFFFF"/>
        </w:rPr>
        <w:t>2(1), pp.1-7.</w:t>
      </w:r>
    </w:p>
    <w:p w14:paraId="1778F5BC" w14:textId="1677F588" w:rsidR="00CB77E7" w:rsidRPr="00633DF0" w:rsidRDefault="00CB77E7" w:rsidP="002656AF">
      <w:pPr>
        <w:rPr>
          <w:rFonts w:asciiTheme="minorHAnsi" w:hAnsiTheme="minorHAnsi" w:cstheme="minorHAnsi"/>
          <w:color w:val="222222"/>
          <w:shd w:val="clear" w:color="auto" w:fill="FFFFFF"/>
        </w:rPr>
      </w:pPr>
    </w:p>
    <w:p w14:paraId="131319C8" w14:textId="6B6B838E" w:rsidR="00CB77E7" w:rsidRPr="00633DF0" w:rsidRDefault="00CB77E7" w:rsidP="002656AF">
      <w:pPr>
        <w:rPr>
          <w:rFonts w:asciiTheme="minorHAnsi" w:hAnsiTheme="minorHAnsi" w:cstheme="minorHAnsi"/>
          <w:color w:val="222222"/>
          <w:shd w:val="clear" w:color="auto" w:fill="FFFFFF"/>
        </w:rPr>
      </w:pPr>
      <w:r w:rsidRPr="00633DF0">
        <w:rPr>
          <w:rFonts w:asciiTheme="minorHAnsi" w:hAnsiTheme="minorHAnsi" w:cstheme="minorHAnsi"/>
          <w:color w:val="222222"/>
          <w:shd w:val="clear" w:color="auto" w:fill="FFFFFF"/>
        </w:rPr>
        <w:t>Dahlsrud, A., 2008. How corporate social responsibility is defined: an analysis of 37 definitions. </w:t>
      </w:r>
      <w:r w:rsidRPr="00633DF0">
        <w:rPr>
          <w:rFonts w:asciiTheme="minorHAnsi" w:hAnsiTheme="minorHAnsi" w:cstheme="minorHAnsi"/>
          <w:b/>
          <w:bCs/>
          <w:color w:val="222222"/>
          <w:shd w:val="clear" w:color="auto" w:fill="FFFFFF"/>
        </w:rPr>
        <w:t>Corporate social responsibility and environmental management,</w:t>
      </w:r>
      <w:r w:rsidRPr="00633DF0">
        <w:rPr>
          <w:rFonts w:asciiTheme="minorHAnsi" w:hAnsiTheme="minorHAnsi" w:cstheme="minorHAnsi"/>
          <w:color w:val="222222"/>
          <w:shd w:val="clear" w:color="auto" w:fill="FFFFFF"/>
        </w:rPr>
        <w:t> 15(1), pp.1-13.</w:t>
      </w:r>
    </w:p>
    <w:p w14:paraId="7529F141" w14:textId="77777777" w:rsidR="00237D9B" w:rsidRPr="00633DF0" w:rsidRDefault="00237D9B">
      <w:pPr>
        <w:rPr>
          <w:rFonts w:asciiTheme="minorHAnsi" w:hAnsiTheme="minorHAnsi" w:cstheme="minorHAnsi"/>
          <w:color w:val="222222"/>
          <w:shd w:val="clear" w:color="auto" w:fill="FFFFFF"/>
        </w:rPr>
      </w:pPr>
    </w:p>
    <w:p w14:paraId="6A05DA99" w14:textId="71383CD0" w:rsidR="00E81682" w:rsidRPr="00633DF0" w:rsidRDefault="0051058F" w:rsidP="0051058F">
      <w:pPr>
        <w:rPr>
          <w:rFonts w:asciiTheme="minorHAnsi" w:hAnsiTheme="minorHAnsi" w:cstheme="minorHAnsi"/>
          <w:color w:val="222222"/>
          <w:shd w:val="clear" w:color="auto" w:fill="FFFFFF"/>
        </w:rPr>
      </w:pPr>
      <w:r w:rsidRPr="00633DF0">
        <w:rPr>
          <w:rFonts w:asciiTheme="minorHAnsi" w:hAnsiTheme="minorHAnsi" w:cstheme="minorHAnsi"/>
          <w:color w:val="222222"/>
          <w:shd w:val="clear" w:color="auto" w:fill="FFFFFF"/>
        </w:rPr>
        <w:t>Davies, G., 1999. The evolution of Marks and Spencer. </w:t>
      </w:r>
      <w:r w:rsidRPr="00633DF0">
        <w:rPr>
          <w:rFonts w:asciiTheme="minorHAnsi" w:hAnsiTheme="minorHAnsi" w:cstheme="minorHAnsi"/>
          <w:b/>
          <w:bCs/>
          <w:color w:val="222222"/>
        </w:rPr>
        <w:t>Service Industries Journal</w:t>
      </w:r>
      <w:r w:rsidRPr="00633DF0">
        <w:rPr>
          <w:rFonts w:asciiTheme="minorHAnsi" w:hAnsiTheme="minorHAnsi" w:cstheme="minorHAnsi"/>
          <w:b/>
          <w:bCs/>
          <w:color w:val="222222"/>
          <w:shd w:val="clear" w:color="auto" w:fill="FFFFFF"/>
        </w:rPr>
        <w:t>,</w:t>
      </w:r>
      <w:r w:rsidRPr="00633DF0">
        <w:rPr>
          <w:rFonts w:asciiTheme="minorHAnsi" w:hAnsiTheme="minorHAnsi" w:cstheme="minorHAnsi"/>
          <w:color w:val="222222"/>
          <w:shd w:val="clear" w:color="auto" w:fill="FFFFFF"/>
        </w:rPr>
        <w:t> </w:t>
      </w:r>
      <w:r w:rsidRPr="00633DF0">
        <w:rPr>
          <w:rFonts w:asciiTheme="minorHAnsi" w:hAnsiTheme="minorHAnsi" w:cstheme="minorHAnsi"/>
          <w:color w:val="222222"/>
        </w:rPr>
        <w:t>19</w:t>
      </w:r>
      <w:r w:rsidRPr="00633DF0">
        <w:rPr>
          <w:rFonts w:asciiTheme="minorHAnsi" w:hAnsiTheme="minorHAnsi" w:cstheme="minorHAnsi"/>
          <w:color w:val="222222"/>
          <w:shd w:val="clear" w:color="auto" w:fill="FFFFFF"/>
        </w:rPr>
        <w:t>(3),</w:t>
      </w:r>
      <w:r w:rsidR="00BB0557" w:rsidRPr="00633DF0">
        <w:rPr>
          <w:rFonts w:asciiTheme="minorHAnsi" w:hAnsiTheme="minorHAnsi" w:cstheme="minorHAnsi"/>
          <w:color w:val="222222"/>
          <w:shd w:val="clear" w:color="auto" w:fill="FFFFFF"/>
        </w:rPr>
        <w:t xml:space="preserve"> </w:t>
      </w:r>
      <w:r w:rsidRPr="00633DF0">
        <w:rPr>
          <w:rFonts w:asciiTheme="minorHAnsi" w:hAnsiTheme="minorHAnsi" w:cstheme="minorHAnsi"/>
          <w:color w:val="222222"/>
          <w:shd w:val="clear" w:color="auto" w:fill="FFFFFF"/>
        </w:rPr>
        <w:t>pp.60-73.</w:t>
      </w:r>
    </w:p>
    <w:p w14:paraId="1581EF14" w14:textId="34BD867E" w:rsidR="00E81682" w:rsidRPr="00633DF0" w:rsidRDefault="00E81682" w:rsidP="0051058F">
      <w:pPr>
        <w:rPr>
          <w:rFonts w:asciiTheme="minorHAnsi" w:hAnsiTheme="minorHAnsi" w:cstheme="minorHAnsi"/>
          <w:color w:val="222222"/>
          <w:shd w:val="clear" w:color="auto" w:fill="FFFFFF"/>
        </w:rPr>
      </w:pPr>
    </w:p>
    <w:p w14:paraId="3A806213" w14:textId="4455E65D" w:rsidR="00E81682" w:rsidRPr="00633DF0" w:rsidRDefault="00E81682" w:rsidP="00E81682">
      <w:pPr>
        <w:rPr>
          <w:rFonts w:asciiTheme="minorHAnsi" w:hAnsiTheme="minorHAnsi" w:cstheme="minorHAnsi"/>
          <w:color w:val="222222"/>
          <w:shd w:val="clear" w:color="auto" w:fill="FFFFFF"/>
        </w:rPr>
      </w:pPr>
      <w:r w:rsidRPr="00633DF0">
        <w:rPr>
          <w:rFonts w:asciiTheme="minorHAnsi" w:hAnsiTheme="minorHAnsi" w:cstheme="minorHAnsi"/>
          <w:color w:val="222222"/>
          <w:shd w:val="clear" w:color="auto" w:fill="FFFFFF"/>
        </w:rPr>
        <w:t xml:space="preserve">Dupuis, M. and Prime, N., 1996. Business distance and global retailing: a model for analysis of key success/failure factors. </w:t>
      </w:r>
      <w:r w:rsidRPr="00633DF0">
        <w:rPr>
          <w:rFonts w:asciiTheme="minorHAnsi" w:hAnsiTheme="minorHAnsi" w:cstheme="minorHAnsi"/>
          <w:b/>
          <w:bCs/>
          <w:color w:val="222222"/>
          <w:shd w:val="clear" w:color="auto" w:fill="FFFFFF"/>
        </w:rPr>
        <w:t>International Journal of Retail &amp; Distribution Management</w:t>
      </w:r>
      <w:r w:rsidR="00633DF0" w:rsidRPr="00633DF0">
        <w:rPr>
          <w:rFonts w:asciiTheme="minorHAnsi" w:hAnsiTheme="minorHAnsi" w:cstheme="minorHAnsi"/>
          <w:b/>
          <w:bCs/>
          <w:color w:val="222222"/>
          <w:shd w:val="clear" w:color="auto" w:fill="FFFFFF"/>
        </w:rPr>
        <w:t xml:space="preserve">, </w:t>
      </w:r>
      <w:r w:rsidR="00633DF0" w:rsidRPr="00633DF0">
        <w:rPr>
          <w:rFonts w:asciiTheme="minorHAnsi" w:hAnsiTheme="minorHAnsi" w:cstheme="minorHAnsi"/>
          <w:color w:val="222222"/>
          <w:shd w:val="clear" w:color="auto" w:fill="FFFFFF"/>
        </w:rPr>
        <w:t>24(11), pp.30-38.</w:t>
      </w:r>
    </w:p>
    <w:p w14:paraId="0EECE6A7" w14:textId="3159412D" w:rsidR="009800DC" w:rsidRPr="00633DF0" w:rsidRDefault="009800DC" w:rsidP="0051058F">
      <w:pPr>
        <w:rPr>
          <w:rFonts w:asciiTheme="minorHAnsi" w:hAnsiTheme="minorHAnsi" w:cstheme="minorHAnsi"/>
          <w:color w:val="222222"/>
          <w:shd w:val="clear" w:color="auto" w:fill="FFFFFF"/>
        </w:rPr>
      </w:pPr>
    </w:p>
    <w:p w14:paraId="48263124" w14:textId="6DA1A77B" w:rsidR="009800DC" w:rsidRPr="00633DF0" w:rsidRDefault="009800DC" w:rsidP="0051058F">
      <w:pPr>
        <w:rPr>
          <w:rFonts w:asciiTheme="minorHAnsi" w:hAnsiTheme="minorHAnsi" w:cstheme="minorHAnsi"/>
          <w:color w:val="222222"/>
          <w:shd w:val="clear" w:color="auto" w:fill="FFFFFF"/>
        </w:rPr>
      </w:pPr>
      <w:r w:rsidRPr="00633DF0">
        <w:rPr>
          <w:rFonts w:asciiTheme="minorHAnsi" w:hAnsiTheme="minorHAnsi" w:cstheme="minorHAnsi"/>
          <w:color w:val="222222"/>
          <w:shd w:val="clear" w:color="auto" w:fill="FFFFFF"/>
        </w:rPr>
        <w:t>Gill, R. (2012) </w:t>
      </w:r>
      <w:r w:rsidRPr="00633DF0">
        <w:rPr>
          <w:rFonts w:asciiTheme="minorHAnsi" w:hAnsiTheme="minorHAnsi" w:cstheme="minorHAnsi"/>
          <w:b/>
          <w:bCs/>
          <w:color w:val="222222"/>
          <w:shd w:val="clear" w:color="auto" w:fill="FFFFFF"/>
        </w:rPr>
        <w:t>Leadership and Strategy at Marks &amp; spencer.</w:t>
      </w:r>
      <w:r w:rsidRPr="00633DF0">
        <w:rPr>
          <w:rFonts w:asciiTheme="minorHAnsi" w:hAnsiTheme="minorHAnsi" w:cstheme="minorHAnsi"/>
          <w:color w:val="222222"/>
          <w:shd w:val="clear" w:color="auto" w:fill="FFFFFF"/>
        </w:rPr>
        <w:t xml:space="preserve"> SAGE Publications Ltd.</w:t>
      </w:r>
    </w:p>
    <w:p w14:paraId="6DA2FDB6" w14:textId="20EC1BD7" w:rsidR="00646852" w:rsidRPr="00633DF0" w:rsidRDefault="00646852" w:rsidP="0051058F">
      <w:pPr>
        <w:rPr>
          <w:rFonts w:asciiTheme="minorHAnsi" w:hAnsiTheme="minorHAnsi" w:cstheme="minorHAnsi"/>
          <w:color w:val="222222"/>
          <w:shd w:val="clear" w:color="auto" w:fill="FFFFFF"/>
        </w:rPr>
      </w:pPr>
    </w:p>
    <w:p w14:paraId="1CF4D02A" w14:textId="555D95A4" w:rsidR="00646852" w:rsidRPr="00633DF0" w:rsidRDefault="00646852" w:rsidP="0051058F">
      <w:pPr>
        <w:rPr>
          <w:rFonts w:asciiTheme="minorHAnsi" w:hAnsiTheme="minorHAnsi" w:cstheme="minorHAnsi"/>
          <w:color w:val="222222"/>
          <w:shd w:val="clear" w:color="auto" w:fill="FFFFFF"/>
        </w:rPr>
      </w:pPr>
      <w:r w:rsidRPr="00646852">
        <w:rPr>
          <w:rFonts w:asciiTheme="minorHAnsi" w:hAnsiTheme="minorHAnsi" w:cstheme="minorHAnsi"/>
          <w:color w:val="222222"/>
          <w:shd w:val="clear" w:color="auto" w:fill="FFFFFF"/>
        </w:rPr>
        <w:t>Hald, E.J., Gillespie, A. and Reader, T.W., 2020. Causal and corrective organisational culture: a systematic review of case studies of institutional failure. </w:t>
      </w:r>
      <w:r w:rsidRPr="00646852">
        <w:rPr>
          <w:rFonts w:asciiTheme="minorHAnsi" w:hAnsiTheme="minorHAnsi" w:cstheme="minorHAnsi"/>
          <w:b/>
          <w:bCs/>
          <w:color w:val="222222"/>
          <w:shd w:val="clear" w:color="auto" w:fill="FFFFFF"/>
        </w:rPr>
        <w:t>Journal of Business Ethics,</w:t>
      </w:r>
      <w:r w:rsidRPr="00646852">
        <w:rPr>
          <w:rFonts w:asciiTheme="minorHAnsi" w:hAnsiTheme="minorHAnsi" w:cstheme="minorHAnsi"/>
          <w:color w:val="222222"/>
          <w:shd w:val="clear" w:color="auto" w:fill="FFFFFF"/>
        </w:rPr>
        <w:t xml:space="preserve"> pp.1-27.</w:t>
      </w:r>
    </w:p>
    <w:p w14:paraId="0242A174" w14:textId="51388FB2" w:rsidR="009F3AC7" w:rsidRPr="00633DF0" w:rsidRDefault="009F3AC7" w:rsidP="0051058F">
      <w:pPr>
        <w:rPr>
          <w:rFonts w:asciiTheme="minorHAnsi" w:hAnsiTheme="minorHAnsi" w:cstheme="minorHAnsi"/>
          <w:color w:val="222222"/>
          <w:shd w:val="clear" w:color="auto" w:fill="FFFFFF"/>
        </w:rPr>
      </w:pPr>
    </w:p>
    <w:p w14:paraId="01ED6E1F" w14:textId="6DC7AA62" w:rsidR="009F3AC7" w:rsidRPr="00633DF0" w:rsidRDefault="009F3AC7" w:rsidP="0051058F">
      <w:pPr>
        <w:rPr>
          <w:rFonts w:asciiTheme="minorHAnsi" w:hAnsiTheme="minorHAnsi" w:cstheme="minorHAnsi"/>
          <w:color w:val="222222"/>
          <w:shd w:val="clear" w:color="auto" w:fill="FFFFFF"/>
        </w:rPr>
      </w:pPr>
      <w:r w:rsidRPr="009F3AC7">
        <w:rPr>
          <w:rFonts w:asciiTheme="minorHAnsi" w:hAnsiTheme="minorHAnsi" w:cstheme="minorHAnsi"/>
          <w:color w:val="222222"/>
          <w:shd w:val="clear" w:color="auto" w:fill="FFFFFF"/>
        </w:rPr>
        <w:t>Jonsson, A. and Foss, N.J., 2011. International expansion through flexible replication: Learning from the internationalization experience of IKEA. </w:t>
      </w:r>
      <w:r w:rsidRPr="009F3AC7">
        <w:rPr>
          <w:rFonts w:asciiTheme="minorHAnsi" w:hAnsiTheme="minorHAnsi" w:cstheme="minorHAnsi"/>
          <w:b/>
          <w:bCs/>
          <w:i/>
          <w:iCs/>
          <w:color w:val="222222"/>
          <w:shd w:val="clear" w:color="auto" w:fill="FFFFFF"/>
        </w:rPr>
        <w:t>Journal of International Business Studies</w:t>
      </w:r>
      <w:r w:rsidRPr="009F3AC7">
        <w:rPr>
          <w:rFonts w:asciiTheme="minorHAnsi" w:hAnsiTheme="minorHAnsi" w:cstheme="minorHAnsi"/>
          <w:b/>
          <w:bCs/>
          <w:color w:val="222222"/>
          <w:shd w:val="clear" w:color="auto" w:fill="FFFFFF"/>
        </w:rPr>
        <w:t>, </w:t>
      </w:r>
      <w:r w:rsidRPr="009F3AC7">
        <w:rPr>
          <w:rFonts w:asciiTheme="minorHAnsi" w:hAnsiTheme="minorHAnsi" w:cstheme="minorHAnsi"/>
          <w:i/>
          <w:iCs/>
          <w:color w:val="222222"/>
          <w:shd w:val="clear" w:color="auto" w:fill="FFFFFF"/>
        </w:rPr>
        <w:t>42</w:t>
      </w:r>
      <w:r w:rsidRPr="009F3AC7">
        <w:rPr>
          <w:rFonts w:asciiTheme="minorHAnsi" w:hAnsiTheme="minorHAnsi" w:cstheme="minorHAnsi"/>
          <w:color w:val="222222"/>
          <w:shd w:val="clear" w:color="auto" w:fill="FFFFFF"/>
        </w:rPr>
        <w:t>(9), pp.1079-1102.</w:t>
      </w:r>
    </w:p>
    <w:p w14:paraId="67B06B22" w14:textId="760AE44B" w:rsidR="00F51E84" w:rsidRPr="00633DF0" w:rsidRDefault="00F51E84" w:rsidP="0051058F">
      <w:pPr>
        <w:rPr>
          <w:rFonts w:asciiTheme="minorHAnsi" w:hAnsiTheme="minorHAnsi" w:cstheme="minorHAnsi"/>
          <w:color w:val="222222"/>
          <w:shd w:val="clear" w:color="auto" w:fill="FFFFFF"/>
        </w:rPr>
      </w:pPr>
    </w:p>
    <w:p w14:paraId="1AE5157F" w14:textId="75796BA1" w:rsidR="00F51E84" w:rsidRPr="00633DF0" w:rsidRDefault="00F51E84" w:rsidP="0051058F">
      <w:pPr>
        <w:rPr>
          <w:rFonts w:asciiTheme="minorHAnsi" w:hAnsiTheme="minorHAnsi" w:cstheme="minorHAnsi"/>
          <w:color w:val="222222"/>
          <w:shd w:val="clear" w:color="auto" w:fill="FFFFFF"/>
        </w:rPr>
      </w:pPr>
      <w:r w:rsidRPr="00633DF0">
        <w:rPr>
          <w:rFonts w:asciiTheme="minorHAnsi" w:hAnsiTheme="minorHAnsi" w:cstheme="minorHAnsi"/>
          <w:color w:val="222222"/>
          <w:shd w:val="clear" w:color="auto" w:fill="FFFFFF"/>
        </w:rPr>
        <w:t>Kucharska, W. and Kowalczyk, R., 2019. How to achieve sustainability?—Employee's point of view on company's culture and CSR practice. </w:t>
      </w:r>
      <w:r w:rsidRPr="00633DF0">
        <w:rPr>
          <w:rFonts w:asciiTheme="minorHAnsi" w:hAnsiTheme="minorHAnsi" w:cstheme="minorHAnsi"/>
          <w:b/>
          <w:bCs/>
          <w:color w:val="222222"/>
          <w:shd w:val="clear" w:color="auto" w:fill="FFFFFF"/>
        </w:rPr>
        <w:t>Corporate Social Responsibility and Environmental Management,</w:t>
      </w:r>
      <w:r w:rsidRPr="00633DF0">
        <w:rPr>
          <w:rFonts w:asciiTheme="minorHAnsi" w:hAnsiTheme="minorHAnsi" w:cstheme="minorHAnsi"/>
          <w:color w:val="222222"/>
          <w:shd w:val="clear" w:color="auto" w:fill="FFFFFF"/>
        </w:rPr>
        <w:t> 26(2), pp.453-467.</w:t>
      </w:r>
    </w:p>
    <w:p w14:paraId="4E22EA1C" w14:textId="2C7C204B" w:rsidR="009965D3" w:rsidRPr="00633DF0" w:rsidRDefault="009965D3" w:rsidP="0051058F">
      <w:pPr>
        <w:rPr>
          <w:rFonts w:asciiTheme="minorHAnsi" w:hAnsiTheme="minorHAnsi" w:cstheme="minorHAnsi"/>
          <w:color w:val="222222"/>
          <w:shd w:val="clear" w:color="auto" w:fill="FFFFFF"/>
        </w:rPr>
      </w:pPr>
    </w:p>
    <w:p w14:paraId="30EFBB35" w14:textId="7F899BE0" w:rsidR="009965D3" w:rsidRPr="00633DF0" w:rsidRDefault="009965D3" w:rsidP="0051058F">
      <w:pPr>
        <w:rPr>
          <w:rFonts w:asciiTheme="minorHAnsi" w:hAnsiTheme="minorHAnsi" w:cstheme="minorHAnsi"/>
          <w:color w:val="222222"/>
          <w:shd w:val="clear" w:color="auto" w:fill="FFFFFF"/>
        </w:rPr>
      </w:pPr>
      <w:r w:rsidRPr="00633DF0">
        <w:rPr>
          <w:rFonts w:asciiTheme="minorHAnsi" w:hAnsiTheme="minorHAnsi" w:cstheme="minorHAnsi"/>
          <w:color w:val="222222"/>
          <w:shd w:val="clear" w:color="auto" w:fill="FFFFFF"/>
        </w:rPr>
        <w:t>Markos, S. and Sridevi, M.S., 2010. Employee engagement: The key to improving performance. </w:t>
      </w:r>
      <w:r w:rsidRPr="00633DF0">
        <w:rPr>
          <w:rFonts w:asciiTheme="minorHAnsi" w:hAnsiTheme="minorHAnsi" w:cstheme="minorHAnsi"/>
          <w:b/>
          <w:bCs/>
          <w:color w:val="222222"/>
          <w:shd w:val="clear" w:color="auto" w:fill="FFFFFF"/>
        </w:rPr>
        <w:t>International journal of business and management, </w:t>
      </w:r>
      <w:r w:rsidRPr="00633DF0">
        <w:rPr>
          <w:rFonts w:asciiTheme="minorHAnsi" w:hAnsiTheme="minorHAnsi" w:cstheme="minorHAnsi"/>
          <w:color w:val="222222"/>
          <w:shd w:val="clear" w:color="auto" w:fill="FFFFFF"/>
        </w:rPr>
        <w:t>5(12), p.89.</w:t>
      </w:r>
    </w:p>
    <w:p w14:paraId="78B18FD3" w14:textId="4EE79A52" w:rsidR="00883363" w:rsidRPr="00633DF0" w:rsidRDefault="00883363" w:rsidP="0051058F">
      <w:pPr>
        <w:rPr>
          <w:rFonts w:asciiTheme="minorHAnsi" w:hAnsiTheme="minorHAnsi" w:cstheme="minorHAnsi"/>
          <w:color w:val="222222"/>
          <w:shd w:val="clear" w:color="auto" w:fill="FFFFFF"/>
        </w:rPr>
      </w:pPr>
    </w:p>
    <w:p w14:paraId="6B5D0DAE" w14:textId="4C322ABC" w:rsidR="00883363" w:rsidRPr="00633DF0" w:rsidRDefault="00883363" w:rsidP="00883363">
      <w:pPr>
        <w:rPr>
          <w:rFonts w:asciiTheme="minorHAnsi" w:hAnsiTheme="minorHAnsi" w:cstheme="minorHAnsi"/>
          <w:color w:val="222222"/>
          <w:shd w:val="clear" w:color="auto" w:fill="FFFFFF"/>
        </w:rPr>
      </w:pPr>
      <w:r w:rsidRPr="00633DF0">
        <w:rPr>
          <w:rFonts w:asciiTheme="minorHAnsi" w:hAnsiTheme="minorHAnsi" w:cstheme="minorHAnsi"/>
          <w:color w:val="222222"/>
          <w:shd w:val="clear" w:color="auto" w:fill="FFFFFF"/>
        </w:rPr>
        <w:t>Marks &amp; Spencer. (2018) </w:t>
      </w:r>
      <w:r w:rsidRPr="00633DF0">
        <w:rPr>
          <w:rFonts w:asciiTheme="minorHAnsi" w:hAnsiTheme="minorHAnsi" w:cstheme="minorHAnsi"/>
          <w:b/>
          <w:bCs/>
          <w:color w:val="222222"/>
          <w:shd w:val="clear" w:color="auto" w:fill="FFFFFF"/>
        </w:rPr>
        <w:t>TRANSFORMATION UNDERWAY.</w:t>
      </w:r>
      <w:r w:rsidRPr="00633DF0">
        <w:rPr>
          <w:rFonts w:asciiTheme="minorHAnsi" w:hAnsiTheme="minorHAnsi" w:cstheme="minorHAnsi"/>
          <w:color w:val="222222"/>
          <w:shd w:val="clear" w:color="auto" w:fill="FFFFFF"/>
        </w:rPr>
        <w:t xml:space="preserve"> [online] Available from: &lt;https://corporate.marksandspencer.com/annual-report-2018/mands_annualreport_2018.pdf&gt; [Accessed 8 January 2021].</w:t>
      </w:r>
    </w:p>
    <w:p w14:paraId="3B9E5E3E" w14:textId="4592323C" w:rsidR="001C1601" w:rsidRPr="00633DF0" w:rsidRDefault="001C1601" w:rsidP="00883363">
      <w:pPr>
        <w:rPr>
          <w:rFonts w:asciiTheme="minorHAnsi" w:hAnsiTheme="minorHAnsi" w:cstheme="minorHAnsi"/>
          <w:color w:val="222222"/>
          <w:shd w:val="clear" w:color="auto" w:fill="FFFFFF"/>
        </w:rPr>
      </w:pPr>
    </w:p>
    <w:p w14:paraId="149E0D1A" w14:textId="59B8C56C" w:rsidR="001C1601" w:rsidRPr="00633DF0" w:rsidRDefault="001C1601" w:rsidP="00883363">
      <w:pPr>
        <w:rPr>
          <w:rFonts w:asciiTheme="minorHAnsi" w:hAnsiTheme="minorHAnsi" w:cstheme="minorHAnsi"/>
          <w:color w:val="222222"/>
          <w:shd w:val="clear" w:color="auto" w:fill="FFFFFF"/>
        </w:rPr>
      </w:pPr>
      <w:r w:rsidRPr="00633DF0">
        <w:rPr>
          <w:rFonts w:asciiTheme="minorHAnsi" w:hAnsiTheme="minorHAnsi" w:cstheme="minorHAnsi"/>
          <w:color w:val="222222"/>
          <w:shd w:val="clear" w:color="auto" w:fill="FFFFFF"/>
        </w:rPr>
        <w:t xml:space="preserve">Martins, N. (1997) </w:t>
      </w:r>
      <w:r w:rsidRPr="00633DF0">
        <w:rPr>
          <w:rFonts w:asciiTheme="minorHAnsi" w:hAnsiTheme="minorHAnsi" w:cstheme="minorHAnsi"/>
          <w:b/>
          <w:bCs/>
          <w:color w:val="222222"/>
          <w:shd w:val="clear" w:color="auto" w:fill="FFFFFF"/>
        </w:rPr>
        <w:t xml:space="preserve">Elandsrand Gold Mine: organisational culture survey. </w:t>
      </w:r>
      <w:r w:rsidRPr="00633DF0">
        <w:rPr>
          <w:rFonts w:asciiTheme="minorHAnsi" w:hAnsiTheme="minorHAnsi" w:cstheme="minorHAnsi"/>
          <w:color w:val="222222"/>
          <w:shd w:val="clear" w:color="auto" w:fill="FFFFFF"/>
        </w:rPr>
        <w:t>Johannesburg.</w:t>
      </w:r>
    </w:p>
    <w:p w14:paraId="207AA1B8" w14:textId="1B9ACF63" w:rsidR="00283D6E" w:rsidRPr="00633DF0" w:rsidRDefault="00283D6E" w:rsidP="00883363">
      <w:pPr>
        <w:rPr>
          <w:rFonts w:asciiTheme="minorHAnsi" w:hAnsiTheme="minorHAnsi" w:cstheme="minorHAnsi"/>
          <w:color w:val="222222"/>
          <w:shd w:val="clear" w:color="auto" w:fill="FFFFFF"/>
        </w:rPr>
      </w:pPr>
    </w:p>
    <w:p w14:paraId="1D12BDA4" w14:textId="752E55C2" w:rsidR="00283D6E" w:rsidRPr="00633DF0" w:rsidRDefault="00283D6E" w:rsidP="00883363">
      <w:pPr>
        <w:rPr>
          <w:rFonts w:asciiTheme="minorHAnsi" w:hAnsiTheme="minorHAnsi" w:cstheme="minorHAnsi"/>
          <w:color w:val="222222"/>
          <w:shd w:val="clear" w:color="auto" w:fill="FFFFFF"/>
        </w:rPr>
      </w:pPr>
      <w:r w:rsidRPr="00283D6E">
        <w:rPr>
          <w:rFonts w:asciiTheme="minorHAnsi" w:hAnsiTheme="minorHAnsi" w:cstheme="minorHAnsi"/>
          <w:color w:val="222222"/>
          <w:shd w:val="clear" w:color="auto" w:fill="FFFFFF"/>
        </w:rPr>
        <w:lastRenderedPageBreak/>
        <w:t>Martins, E.C. and Terblanche, F., 2003. Building organisational culture that stimulates creativity and innovation. </w:t>
      </w:r>
      <w:r w:rsidRPr="00283D6E">
        <w:rPr>
          <w:rFonts w:asciiTheme="minorHAnsi" w:hAnsiTheme="minorHAnsi" w:cstheme="minorHAnsi"/>
          <w:b/>
          <w:bCs/>
          <w:color w:val="222222"/>
          <w:shd w:val="clear" w:color="auto" w:fill="FFFFFF"/>
        </w:rPr>
        <w:t>European journal of innovation management</w:t>
      </w:r>
      <w:r w:rsidRPr="00633DF0">
        <w:rPr>
          <w:rFonts w:asciiTheme="minorHAnsi" w:hAnsiTheme="minorHAnsi" w:cstheme="minorHAnsi"/>
          <w:b/>
          <w:bCs/>
          <w:color w:val="222222"/>
          <w:shd w:val="clear" w:color="auto" w:fill="FFFFFF"/>
        </w:rPr>
        <w:t xml:space="preserve">, </w:t>
      </w:r>
      <w:r w:rsidRPr="00633DF0">
        <w:rPr>
          <w:rFonts w:asciiTheme="minorHAnsi" w:hAnsiTheme="minorHAnsi" w:cstheme="minorHAnsi"/>
          <w:color w:val="222222"/>
          <w:shd w:val="clear" w:color="auto" w:fill="FFFFFF"/>
        </w:rPr>
        <w:t>6(1), pp.64-74.</w:t>
      </w:r>
    </w:p>
    <w:p w14:paraId="54147D28" w14:textId="77777777" w:rsidR="002340E6" w:rsidRPr="00633DF0" w:rsidRDefault="002340E6" w:rsidP="0051058F">
      <w:pPr>
        <w:rPr>
          <w:rFonts w:asciiTheme="minorHAnsi" w:hAnsiTheme="minorHAnsi" w:cstheme="minorHAnsi"/>
          <w:color w:val="222222"/>
          <w:shd w:val="clear" w:color="auto" w:fill="FFFFFF"/>
        </w:rPr>
      </w:pPr>
    </w:p>
    <w:p w14:paraId="115793E1" w14:textId="642AA185" w:rsidR="002340E6" w:rsidRPr="00633DF0" w:rsidRDefault="002340E6" w:rsidP="002340E6">
      <w:pPr>
        <w:rPr>
          <w:rFonts w:asciiTheme="minorHAnsi" w:hAnsiTheme="minorHAnsi" w:cstheme="minorHAnsi"/>
          <w:color w:val="222222"/>
          <w:shd w:val="clear" w:color="auto" w:fill="FFFFFF"/>
        </w:rPr>
      </w:pPr>
      <w:r w:rsidRPr="00633DF0">
        <w:rPr>
          <w:rFonts w:asciiTheme="minorHAnsi" w:hAnsiTheme="minorHAnsi" w:cstheme="minorHAnsi"/>
          <w:color w:val="222222"/>
          <w:shd w:val="clear" w:color="auto" w:fill="FFFFFF"/>
        </w:rPr>
        <w:t>Mellahi, K., Jackson, P. and Sparks, L., 2002. An exploratory study into failure in successful organizations: The case of Marks &amp; Spencer. </w:t>
      </w:r>
      <w:r w:rsidRPr="00633DF0">
        <w:rPr>
          <w:rFonts w:asciiTheme="minorHAnsi" w:hAnsiTheme="minorHAnsi" w:cstheme="minorHAnsi"/>
          <w:b/>
          <w:bCs/>
          <w:color w:val="222222"/>
        </w:rPr>
        <w:t>British journal of management</w:t>
      </w:r>
      <w:r w:rsidRPr="00633DF0">
        <w:rPr>
          <w:rFonts w:asciiTheme="minorHAnsi" w:hAnsiTheme="minorHAnsi" w:cstheme="minorHAnsi"/>
          <w:b/>
          <w:bCs/>
          <w:color w:val="222222"/>
          <w:shd w:val="clear" w:color="auto" w:fill="FFFFFF"/>
        </w:rPr>
        <w:t>,</w:t>
      </w:r>
      <w:r w:rsidRPr="00633DF0">
        <w:rPr>
          <w:rFonts w:asciiTheme="minorHAnsi" w:hAnsiTheme="minorHAnsi" w:cstheme="minorHAnsi"/>
          <w:color w:val="222222"/>
          <w:shd w:val="clear" w:color="auto" w:fill="FFFFFF"/>
        </w:rPr>
        <w:t> </w:t>
      </w:r>
      <w:r w:rsidRPr="00633DF0">
        <w:rPr>
          <w:rFonts w:asciiTheme="minorHAnsi" w:hAnsiTheme="minorHAnsi" w:cstheme="minorHAnsi"/>
          <w:color w:val="222222"/>
        </w:rPr>
        <w:t>13</w:t>
      </w:r>
      <w:r w:rsidRPr="00633DF0">
        <w:rPr>
          <w:rFonts w:asciiTheme="minorHAnsi" w:hAnsiTheme="minorHAnsi" w:cstheme="minorHAnsi"/>
          <w:color w:val="222222"/>
          <w:shd w:val="clear" w:color="auto" w:fill="FFFFFF"/>
        </w:rPr>
        <w:t>(1), pp.15-29.</w:t>
      </w:r>
    </w:p>
    <w:p w14:paraId="5283630D" w14:textId="157BCD9B" w:rsidR="00B908CC" w:rsidRPr="00633DF0" w:rsidRDefault="00B908CC" w:rsidP="002340E6">
      <w:pPr>
        <w:rPr>
          <w:rFonts w:asciiTheme="minorHAnsi" w:hAnsiTheme="minorHAnsi" w:cstheme="minorHAnsi"/>
          <w:color w:val="222222"/>
          <w:shd w:val="clear" w:color="auto" w:fill="FFFFFF"/>
        </w:rPr>
      </w:pPr>
    </w:p>
    <w:p w14:paraId="498B6BA8" w14:textId="72094191" w:rsidR="00B908CC" w:rsidRPr="00633DF0" w:rsidRDefault="00B908CC" w:rsidP="002340E6">
      <w:pPr>
        <w:rPr>
          <w:rFonts w:asciiTheme="minorHAnsi" w:hAnsiTheme="minorHAnsi" w:cstheme="minorHAnsi"/>
          <w:color w:val="222222"/>
          <w:shd w:val="clear" w:color="auto" w:fill="FFFFFF"/>
        </w:rPr>
      </w:pPr>
      <w:r w:rsidRPr="00633DF0">
        <w:rPr>
          <w:rFonts w:asciiTheme="minorHAnsi" w:hAnsiTheme="minorHAnsi" w:cstheme="minorHAnsi"/>
          <w:color w:val="222222"/>
          <w:shd w:val="clear" w:color="auto" w:fill="FFFFFF"/>
        </w:rPr>
        <w:t xml:space="preserve">Morgan, G. (1986) </w:t>
      </w:r>
      <w:r w:rsidRPr="00633DF0">
        <w:rPr>
          <w:rFonts w:asciiTheme="minorHAnsi" w:hAnsiTheme="minorHAnsi" w:cstheme="minorHAnsi"/>
          <w:b/>
          <w:bCs/>
          <w:color w:val="222222"/>
          <w:shd w:val="clear" w:color="auto" w:fill="FFFFFF"/>
        </w:rPr>
        <w:t>Images of organization</w:t>
      </w:r>
      <w:r w:rsidRPr="00633DF0">
        <w:rPr>
          <w:rFonts w:asciiTheme="minorHAnsi" w:hAnsiTheme="minorHAnsi" w:cstheme="minorHAnsi"/>
          <w:color w:val="222222"/>
          <w:shd w:val="clear" w:color="auto" w:fill="FFFFFF"/>
        </w:rPr>
        <w:t xml:space="preserve"> (1st ed.). Thousand Oaks, CA: SAGE. </w:t>
      </w:r>
    </w:p>
    <w:p w14:paraId="65ADFD98" w14:textId="5EE696A5" w:rsidR="00F51E84" w:rsidRPr="00633DF0" w:rsidRDefault="00F51E84" w:rsidP="002340E6">
      <w:pPr>
        <w:rPr>
          <w:rFonts w:asciiTheme="minorHAnsi" w:hAnsiTheme="minorHAnsi" w:cstheme="minorHAnsi"/>
          <w:color w:val="222222"/>
          <w:shd w:val="clear" w:color="auto" w:fill="FFFFFF"/>
        </w:rPr>
      </w:pPr>
    </w:p>
    <w:p w14:paraId="4F2E1D65" w14:textId="401DF2F8" w:rsidR="00F51E84" w:rsidRPr="00633DF0" w:rsidRDefault="00F51E84" w:rsidP="002340E6">
      <w:pPr>
        <w:rPr>
          <w:rFonts w:asciiTheme="minorHAnsi" w:hAnsiTheme="minorHAnsi" w:cstheme="minorHAnsi"/>
          <w:color w:val="222222"/>
          <w:shd w:val="clear" w:color="auto" w:fill="FFFFFF"/>
        </w:rPr>
      </w:pPr>
      <w:r w:rsidRPr="00633DF0">
        <w:rPr>
          <w:rFonts w:asciiTheme="minorHAnsi" w:hAnsiTheme="minorHAnsi" w:cstheme="minorHAnsi"/>
          <w:color w:val="222222"/>
          <w:shd w:val="clear" w:color="auto" w:fill="FFFFFF"/>
        </w:rPr>
        <w:t>Phillips, S., Thai, V.V. and Halim, Z., 2019. Airline Value Chain Capabilities and CSR Performance: The Connection Between CSR Leadership and CSR Culture with CSR Performance, Customer Satisfaction and Financial Performance. </w:t>
      </w:r>
      <w:r w:rsidRPr="00633DF0">
        <w:rPr>
          <w:rFonts w:asciiTheme="minorHAnsi" w:hAnsiTheme="minorHAnsi" w:cstheme="minorHAnsi"/>
          <w:b/>
          <w:bCs/>
          <w:color w:val="222222"/>
          <w:shd w:val="clear" w:color="auto" w:fill="FFFFFF"/>
        </w:rPr>
        <w:t>The Asian Journal of Shipping and Logistics,</w:t>
      </w:r>
      <w:r w:rsidRPr="00633DF0">
        <w:rPr>
          <w:rFonts w:asciiTheme="minorHAnsi" w:hAnsiTheme="minorHAnsi" w:cstheme="minorHAnsi"/>
          <w:color w:val="222222"/>
          <w:shd w:val="clear" w:color="auto" w:fill="FFFFFF"/>
        </w:rPr>
        <w:t> 35(1), pp.30-40.</w:t>
      </w:r>
    </w:p>
    <w:p w14:paraId="57FEF0DB" w14:textId="6A6AD673" w:rsidR="00E67475" w:rsidRPr="00633DF0" w:rsidRDefault="00E67475" w:rsidP="002340E6">
      <w:pPr>
        <w:rPr>
          <w:rFonts w:asciiTheme="minorHAnsi" w:hAnsiTheme="minorHAnsi" w:cstheme="minorHAnsi"/>
          <w:color w:val="222222"/>
          <w:shd w:val="clear" w:color="auto" w:fill="FFFFFF"/>
        </w:rPr>
      </w:pPr>
    </w:p>
    <w:p w14:paraId="1FB1F244" w14:textId="7490E832" w:rsidR="00E67475" w:rsidRPr="00633DF0" w:rsidRDefault="00E67475" w:rsidP="002340E6">
      <w:pPr>
        <w:rPr>
          <w:rFonts w:asciiTheme="minorHAnsi" w:hAnsiTheme="minorHAnsi" w:cstheme="minorHAnsi"/>
          <w:color w:val="222222"/>
          <w:shd w:val="clear" w:color="auto" w:fill="FFFFFF"/>
        </w:rPr>
      </w:pPr>
      <w:r w:rsidRPr="00633DF0">
        <w:rPr>
          <w:rFonts w:asciiTheme="minorHAnsi" w:hAnsiTheme="minorHAnsi" w:cstheme="minorHAnsi"/>
          <w:color w:val="222222"/>
          <w:shd w:val="clear" w:color="auto" w:fill="FFFFFF"/>
        </w:rPr>
        <w:t>Schein, E.H., 1985. Defining organizational culture. </w:t>
      </w:r>
      <w:r w:rsidRPr="00633DF0">
        <w:rPr>
          <w:rFonts w:asciiTheme="minorHAnsi" w:hAnsiTheme="minorHAnsi" w:cstheme="minorHAnsi"/>
          <w:b/>
          <w:bCs/>
          <w:color w:val="222222"/>
          <w:shd w:val="clear" w:color="auto" w:fill="FFFFFF"/>
        </w:rPr>
        <w:t>Classics of organization theory, </w:t>
      </w:r>
      <w:r w:rsidRPr="00633DF0">
        <w:rPr>
          <w:rFonts w:asciiTheme="minorHAnsi" w:hAnsiTheme="minorHAnsi" w:cstheme="minorHAnsi"/>
          <w:color w:val="222222"/>
          <w:shd w:val="clear" w:color="auto" w:fill="FFFFFF"/>
        </w:rPr>
        <w:t>3(1), pp.490-502.</w:t>
      </w:r>
    </w:p>
    <w:p w14:paraId="7628BDE6" w14:textId="140A0496" w:rsidR="00CD7C82" w:rsidRPr="00633DF0" w:rsidRDefault="00CD7C82" w:rsidP="002340E6">
      <w:pPr>
        <w:rPr>
          <w:rFonts w:asciiTheme="minorHAnsi" w:hAnsiTheme="minorHAnsi" w:cstheme="minorHAnsi"/>
          <w:color w:val="222222"/>
          <w:shd w:val="clear" w:color="auto" w:fill="FFFFFF"/>
        </w:rPr>
      </w:pPr>
    </w:p>
    <w:p w14:paraId="5F5EB4D9" w14:textId="1D9344FD" w:rsidR="00CD7C82" w:rsidRPr="00633DF0" w:rsidRDefault="00CD7C82" w:rsidP="002340E6">
      <w:pPr>
        <w:rPr>
          <w:rFonts w:asciiTheme="minorHAnsi" w:hAnsiTheme="minorHAnsi" w:cstheme="minorHAnsi"/>
          <w:color w:val="222222"/>
          <w:shd w:val="clear" w:color="auto" w:fill="FFFFFF"/>
        </w:rPr>
      </w:pPr>
      <w:r w:rsidRPr="00633DF0">
        <w:rPr>
          <w:rFonts w:asciiTheme="minorHAnsi" w:hAnsiTheme="minorHAnsi" w:cstheme="minorHAnsi"/>
          <w:color w:val="222222"/>
          <w:shd w:val="clear" w:color="auto" w:fill="FFFFFF"/>
        </w:rPr>
        <w:t>Stainback, K., Ratliff, T.N. and Roscigno, V.J., 2011. The context of workplace sex discrimination: Sex composition, workplace culture and relative power. </w:t>
      </w:r>
      <w:r w:rsidRPr="00633DF0">
        <w:rPr>
          <w:rFonts w:asciiTheme="minorHAnsi" w:hAnsiTheme="minorHAnsi" w:cstheme="minorHAnsi"/>
          <w:b/>
          <w:bCs/>
          <w:color w:val="222222"/>
          <w:shd w:val="clear" w:color="auto" w:fill="FFFFFF"/>
        </w:rPr>
        <w:t>Social Forces,</w:t>
      </w:r>
      <w:r w:rsidRPr="00633DF0">
        <w:rPr>
          <w:rFonts w:asciiTheme="minorHAnsi" w:hAnsiTheme="minorHAnsi" w:cstheme="minorHAnsi"/>
          <w:color w:val="222222"/>
          <w:shd w:val="clear" w:color="auto" w:fill="FFFFFF"/>
        </w:rPr>
        <w:t> </w:t>
      </w:r>
      <w:r w:rsidRPr="00633DF0">
        <w:rPr>
          <w:rFonts w:asciiTheme="minorHAnsi" w:hAnsiTheme="minorHAnsi" w:cstheme="minorHAnsi"/>
          <w:i/>
          <w:iCs/>
          <w:color w:val="222222"/>
          <w:shd w:val="clear" w:color="auto" w:fill="FFFFFF"/>
        </w:rPr>
        <w:t>89</w:t>
      </w:r>
      <w:r w:rsidRPr="00633DF0">
        <w:rPr>
          <w:rFonts w:asciiTheme="minorHAnsi" w:hAnsiTheme="minorHAnsi" w:cstheme="minorHAnsi"/>
          <w:color w:val="222222"/>
          <w:shd w:val="clear" w:color="auto" w:fill="FFFFFF"/>
        </w:rPr>
        <w:t>(4), pp.1165-1188.</w:t>
      </w:r>
    </w:p>
    <w:p w14:paraId="59A36A31" w14:textId="3C1FA299" w:rsidR="00337C28" w:rsidRPr="00633DF0" w:rsidRDefault="00337C28" w:rsidP="002340E6">
      <w:pPr>
        <w:rPr>
          <w:rFonts w:asciiTheme="minorHAnsi" w:hAnsiTheme="minorHAnsi" w:cstheme="minorHAnsi"/>
          <w:color w:val="222222"/>
          <w:shd w:val="clear" w:color="auto" w:fill="FFFFFF"/>
        </w:rPr>
      </w:pPr>
    </w:p>
    <w:p w14:paraId="24AD9C41" w14:textId="3A2F6D1B" w:rsidR="00883363" w:rsidRPr="00633DF0" w:rsidRDefault="00883363" w:rsidP="002340E6">
      <w:pPr>
        <w:rPr>
          <w:rFonts w:asciiTheme="minorHAnsi" w:hAnsiTheme="minorHAnsi" w:cstheme="minorHAnsi"/>
          <w:color w:val="222222"/>
          <w:shd w:val="clear" w:color="auto" w:fill="FFFFFF"/>
        </w:rPr>
      </w:pPr>
      <w:r w:rsidRPr="00633DF0">
        <w:rPr>
          <w:rFonts w:asciiTheme="minorHAnsi" w:hAnsiTheme="minorHAnsi" w:cstheme="minorHAnsi"/>
          <w:color w:val="222222"/>
          <w:shd w:val="clear" w:color="auto" w:fill="FFFFFF"/>
        </w:rPr>
        <w:t>Storey, J., Emberson, C. and Reade, D., 2005. The barriers to customer responsive supply chain management. </w:t>
      </w:r>
      <w:r w:rsidRPr="00633DF0">
        <w:rPr>
          <w:rFonts w:asciiTheme="minorHAnsi" w:hAnsiTheme="minorHAnsi" w:cstheme="minorHAnsi"/>
          <w:b/>
          <w:bCs/>
          <w:color w:val="222222"/>
          <w:shd w:val="clear" w:color="auto" w:fill="FFFFFF"/>
        </w:rPr>
        <w:t xml:space="preserve">International Journal of Operations &amp; Production Management, </w:t>
      </w:r>
      <w:r w:rsidRPr="00633DF0">
        <w:rPr>
          <w:rFonts w:asciiTheme="minorHAnsi" w:hAnsiTheme="minorHAnsi" w:cstheme="minorHAnsi"/>
          <w:color w:val="222222"/>
          <w:shd w:val="clear" w:color="auto" w:fill="FFFFFF"/>
        </w:rPr>
        <w:t>25(3), pp.242-260.</w:t>
      </w:r>
    </w:p>
    <w:p w14:paraId="35594101" w14:textId="77777777" w:rsidR="00883363" w:rsidRPr="00633DF0" w:rsidRDefault="00883363" w:rsidP="002340E6">
      <w:pPr>
        <w:rPr>
          <w:rFonts w:asciiTheme="minorHAnsi" w:hAnsiTheme="minorHAnsi" w:cstheme="minorHAnsi"/>
          <w:color w:val="222222"/>
          <w:shd w:val="clear" w:color="auto" w:fill="FFFFFF"/>
        </w:rPr>
      </w:pPr>
    </w:p>
    <w:p w14:paraId="109371A6" w14:textId="3F06B208" w:rsidR="00337C28" w:rsidRPr="00633DF0" w:rsidRDefault="00337C28" w:rsidP="00337C28">
      <w:pPr>
        <w:rPr>
          <w:rFonts w:asciiTheme="minorHAnsi" w:hAnsiTheme="minorHAnsi" w:cstheme="minorHAnsi"/>
        </w:rPr>
      </w:pPr>
      <w:r w:rsidRPr="00633DF0">
        <w:rPr>
          <w:rFonts w:asciiTheme="minorHAnsi" w:hAnsiTheme="minorHAnsi" w:cstheme="minorHAnsi"/>
        </w:rPr>
        <w:t>Wood, Z. (2017) </w:t>
      </w:r>
      <w:r w:rsidRPr="00633DF0">
        <w:rPr>
          <w:rFonts w:asciiTheme="minorHAnsi" w:hAnsiTheme="minorHAnsi" w:cstheme="minorHAnsi"/>
          <w:b/>
          <w:bCs/>
        </w:rPr>
        <w:t>New M&amp;S Chair Promises New Radical Shake-Up To Fix ‘Drifting’ Business.</w:t>
      </w:r>
      <w:r w:rsidRPr="00633DF0">
        <w:rPr>
          <w:rFonts w:asciiTheme="minorHAnsi" w:hAnsiTheme="minorHAnsi" w:cstheme="minorHAnsi"/>
        </w:rPr>
        <w:t xml:space="preserve"> [online] The Guardian. Available </w:t>
      </w:r>
      <w:r w:rsidR="00883363" w:rsidRPr="00633DF0">
        <w:rPr>
          <w:rFonts w:asciiTheme="minorHAnsi" w:hAnsiTheme="minorHAnsi" w:cstheme="minorHAnsi"/>
        </w:rPr>
        <w:t>from</w:t>
      </w:r>
      <w:r w:rsidRPr="00633DF0">
        <w:rPr>
          <w:rFonts w:asciiTheme="minorHAnsi" w:hAnsiTheme="minorHAnsi" w:cstheme="minorHAnsi"/>
        </w:rPr>
        <w:t>: &lt;https://www.theguardian.com/business/2017/nov/08/marks-and-spencer-speeds-up-shut-down-of-clothing-scales-back-simply-food&gt; [Accessed 8 January 2021].</w:t>
      </w:r>
    </w:p>
    <w:p w14:paraId="7EE8C14F" w14:textId="424CDCD3" w:rsidR="00B1044E" w:rsidRPr="00633DF0" w:rsidRDefault="00B1044E" w:rsidP="00337C28">
      <w:pPr>
        <w:rPr>
          <w:rFonts w:asciiTheme="minorHAnsi" w:hAnsiTheme="minorHAnsi" w:cstheme="minorHAnsi"/>
        </w:rPr>
      </w:pPr>
    </w:p>
    <w:p w14:paraId="283D2C32" w14:textId="77777777" w:rsidR="00B1044E" w:rsidRPr="00633DF0" w:rsidRDefault="00B1044E" w:rsidP="00B1044E">
      <w:pPr>
        <w:rPr>
          <w:rFonts w:asciiTheme="minorHAnsi" w:hAnsiTheme="minorHAnsi" w:cstheme="minorHAnsi"/>
        </w:rPr>
      </w:pPr>
      <w:r w:rsidRPr="00633DF0">
        <w:rPr>
          <w:rFonts w:asciiTheme="minorHAnsi" w:hAnsiTheme="minorHAnsi" w:cstheme="minorHAnsi"/>
        </w:rPr>
        <w:t>Zahra, S.A., Hayton, J.C. and Salvato, C., 2004. Entrepreneurship in family vs. non–family firms: A resource–based analysis of the effect of organizational culture. </w:t>
      </w:r>
      <w:r w:rsidRPr="00633DF0">
        <w:rPr>
          <w:rFonts w:asciiTheme="minorHAnsi" w:hAnsiTheme="minorHAnsi" w:cstheme="minorHAnsi"/>
          <w:b/>
          <w:bCs/>
        </w:rPr>
        <w:t>Entrepreneurship theory and Practice, </w:t>
      </w:r>
      <w:r w:rsidRPr="00633DF0">
        <w:rPr>
          <w:rFonts w:asciiTheme="minorHAnsi" w:hAnsiTheme="minorHAnsi" w:cstheme="minorHAnsi"/>
        </w:rPr>
        <w:t>28(4), pp.363-381.</w:t>
      </w:r>
    </w:p>
    <w:p w14:paraId="19C05E80" w14:textId="77777777" w:rsidR="00B1044E" w:rsidRPr="00633DF0" w:rsidRDefault="00B1044E" w:rsidP="00337C28">
      <w:pPr>
        <w:rPr>
          <w:rFonts w:asciiTheme="minorHAnsi" w:hAnsiTheme="minorHAnsi" w:cstheme="minorHAnsi"/>
        </w:rPr>
      </w:pPr>
    </w:p>
    <w:p w14:paraId="0F94A23B" w14:textId="77777777" w:rsidR="00337C28" w:rsidRPr="00633DF0" w:rsidRDefault="00337C28" w:rsidP="002340E6">
      <w:pPr>
        <w:rPr>
          <w:rFonts w:asciiTheme="minorHAnsi" w:hAnsiTheme="minorHAnsi" w:cstheme="minorHAnsi"/>
        </w:rPr>
      </w:pPr>
    </w:p>
    <w:p w14:paraId="425D980B" w14:textId="548330C6" w:rsidR="002340E6" w:rsidRPr="00633DF0" w:rsidRDefault="00605B22" w:rsidP="0051058F">
      <w:pPr>
        <w:rPr>
          <w:rFonts w:asciiTheme="minorHAnsi" w:hAnsiTheme="minorHAnsi" w:cstheme="minorHAnsi"/>
          <w:b/>
          <w:bCs/>
        </w:rPr>
      </w:pPr>
      <w:r w:rsidRPr="00633DF0">
        <w:rPr>
          <w:rFonts w:asciiTheme="minorHAnsi" w:hAnsiTheme="minorHAnsi" w:cstheme="minorHAnsi"/>
          <w:b/>
          <w:bCs/>
        </w:rPr>
        <w:t>Appendix</w:t>
      </w:r>
    </w:p>
    <w:p w14:paraId="5B23262C" w14:textId="7F8536BE" w:rsidR="00E468EE" w:rsidRDefault="00605B22" w:rsidP="00E468EE">
      <w:pPr>
        <w:rPr>
          <w:rFonts w:asciiTheme="minorHAnsi" w:hAnsiTheme="minorHAnsi" w:cstheme="minorHAnsi"/>
        </w:rPr>
      </w:pPr>
      <w:r w:rsidRPr="00633DF0">
        <w:rPr>
          <w:rFonts w:asciiTheme="minorHAnsi" w:hAnsiTheme="minorHAnsi" w:cstheme="minorHAnsi"/>
          <w:noProof/>
        </w:rPr>
        <w:lastRenderedPageBreak/>
        <w:drawing>
          <wp:inline distT="0" distB="0" distL="0" distR="0" wp14:anchorId="60D2F35A" wp14:editId="293950E1">
            <wp:extent cx="5727700" cy="30111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7700" cy="3011170"/>
                    </a:xfrm>
                    <a:prstGeom prst="rect">
                      <a:avLst/>
                    </a:prstGeom>
                  </pic:spPr>
                </pic:pic>
              </a:graphicData>
            </a:graphic>
          </wp:inline>
        </w:drawing>
      </w:r>
      <w:r w:rsidR="00E468EE">
        <w:rPr>
          <w:rFonts w:asciiTheme="minorHAnsi" w:hAnsiTheme="minorHAnsi" w:cstheme="minorHAnsi"/>
        </w:rPr>
        <w:t xml:space="preserve"> </w:t>
      </w:r>
    </w:p>
    <w:p w14:paraId="34920B03" w14:textId="77777777" w:rsidR="00E468EE" w:rsidRDefault="00E468EE" w:rsidP="00E468EE">
      <w:pPr>
        <w:rPr>
          <w:rFonts w:asciiTheme="minorHAnsi" w:hAnsiTheme="minorHAnsi" w:cstheme="minorHAnsi"/>
        </w:rPr>
      </w:pPr>
    </w:p>
    <w:p w14:paraId="67610A42" w14:textId="10D36151" w:rsidR="00E468EE" w:rsidRDefault="00E468EE" w:rsidP="00E468EE">
      <w:pPr>
        <w:rPr>
          <w:rFonts w:asciiTheme="minorHAnsi" w:hAnsiTheme="minorHAnsi" w:cstheme="minorHAnsi"/>
        </w:rPr>
      </w:pPr>
    </w:p>
    <w:p w14:paraId="18492404" w14:textId="48F75AC9" w:rsidR="00E468EE" w:rsidRDefault="00E468EE" w:rsidP="00E468EE">
      <w:pPr>
        <w:jc w:val="center"/>
        <w:rPr>
          <w:rFonts w:asciiTheme="minorHAnsi" w:hAnsiTheme="minorHAnsi" w:cstheme="minorHAnsi"/>
        </w:rPr>
      </w:pPr>
      <w:r w:rsidRPr="00633DF0">
        <w:rPr>
          <w:rFonts w:asciiTheme="minorHAnsi" w:hAnsiTheme="minorHAnsi" w:cstheme="minorHAnsi"/>
        </w:rPr>
        <w:t>Appendix 1: Carroll’s Pyramid of Corporate Social Responsibility (Carroll, 1991</w:t>
      </w:r>
    </w:p>
    <w:p w14:paraId="1F23DC3B" w14:textId="67A372B4" w:rsidR="00605B22" w:rsidRDefault="0043489C" w:rsidP="00E468EE">
      <w:pPr>
        <w:rPr>
          <w:rFonts w:asciiTheme="minorHAnsi" w:hAnsiTheme="minorHAnsi" w:cstheme="minorHAnsi"/>
        </w:rPr>
      </w:pPr>
      <w:r w:rsidRPr="00633DF0">
        <w:rPr>
          <w:rFonts w:asciiTheme="minorHAnsi" w:hAnsiTheme="minorHAnsi" w:cstheme="minorHAnsi"/>
          <w:noProof/>
        </w:rPr>
        <w:lastRenderedPageBreak/>
        <w:drawing>
          <wp:inline distT="0" distB="0" distL="0" distR="0" wp14:anchorId="266BE2CF" wp14:editId="6D2DF8F1">
            <wp:extent cx="5727700" cy="7106285"/>
            <wp:effectExtent l="0" t="0" r="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7700" cy="7106285"/>
                    </a:xfrm>
                    <a:prstGeom prst="rect">
                      <a:avLst/>
                    </a:prstGeom>
                  </pic:spPr>
                </pic:pic>
              </a:graphicData>
            </a:graphic>
          </wp:inline>
        </w:drawing>
      </w:r>
    </w:p>
    <w:p w14:paraId="04745FA0" w14:textId="77777777" w:rsidR="00E468EE" w:rsidRPr="00633DF0" w:rsidRDefault="00E468EE" w:rsidP="00E468EE">
      <w:pPr>
        <w:rPr>
          <w:rFonts w:asciiTheme="minorHAnsi" w:hAnsiTheme="minorHAnsi" w:cstheme="minorHAnsi"/>
        </w:rPr>
      </w:pPr>
    </w:p>
    <w:p w14:paraId="73742D6A" w14:textId="4AFF35A4" w:rsidR="0043489C" w:rsidRPr="00633DF0" w:rsidRDefault="0043489C" w:rsidP="00605B22">
      <w:pPr>
        <w:jc w:val="center"/>
        <w:rPr>
          <w:rFonts w:asciiTheme="minorHAnsi" w:hAnsiTheme="minorHAnsi" w:cstheme="minorHAnsi"/>
        </w:rPr>
      </w:pPr>
    </w:p>
    <w:p w14:paraId="3BB9B16A" w14:textId="560CCBDC" w:rsidR="0043489C" w:rsidRPr="00633DF0" w:rsidRDefault="0043489C" w:rsidP="00605B22">
      <w:pPr>
        <w:jc w:val="center"/>
        <w:rPr>
          <w:rFonts w:asciiTheme="minorHAnsi" w:hAnsiTheme="minorHAnsi" w:cstheme="minorHAnsi"/>
        </w:rPr>
      </w:pPr>
      <w:r w:rsidRPr="00633DF0">
        <w:rPr>
          <w:rFonts w:asciiTheme="minorHAnsi" w:hAnsiTheme="minorHAnsi" w:cstheme="minorHAnsi"/>
        </w:rPr>
        <w:t>Appendix 2: Organisational Culture on Creativity and Innovation (Martins, 1997).</w:t>
      </w:r>
    </w:p>
    <w:sectPr w:rsidR="0043489C" w:rsidRPr="00633DF0" w:rsidSect="000F6B1C">
      <w:headerReference w:type="default" r:id="rId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D41ECA" w14:textId="77777777" w:rsidR="00277433" w:rsidRDefault="00277433" w:rsidP="00E468EE">
      <w:r>
        <w:separator/>
      </w:r>
    </w:p>
  </w:endnote>
  <w:endnote w:type="continuationSeparator" w:id="0">
    <w:p w14:paraId="40D4BB59" w14:textId="77777777" w:rsidR="00277433" w:rsidRDefault="00277433" w:rsidP="00E46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3A1B1D" w14:textId="77777777" w:rsidR="00277433" w:rsidRDefault="00277433" w:rsidP="00E468EE">
      <w:r>
        <w:separator/>
      </w:r>
    </w:p>
  </w:footnote>
  <w:footnote w:type="continuationSeparator" w:id="0">
    <w:p w14:paraId="2E5AA84F" w14:textId="77777777" w:rsidR="00277433" w:rsidRDefault="00277433" w:rsidP="00E468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54A97" w14:textId="1B782EFE" w:rsidR="00E468EE" w:rsidRDefault="00E468EE">
    <w:pPr>
      <w:pStyle w:val="Header"/>
    </w:pPr>
  </w:p>
  <w:p w14:paraId="6CAF8237" w14:textId="77777777" w:rsidR="00E468EE" w:rsidRDefault="00E468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D4D2A"/>
    <w:multiLevelType w:val="hybridMultilevel"/>
    <w:tmpl w:val="94DC37B0"/>
    <w:lvl w:ilvl="0" w:tplc="26362C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2B7FC8"/>
    <w:multiLevelType w:val="hybridMultilevel"/>
    <w:tmpl w:val="E31A1A3C"/>
    <w:lvl w:ilvl="0" w:tplc="B8368D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1E4727"/>
    <w:multiLevelType w:val="hybridMultilevel"/>
    <w:tmpl w:val="2CFAC56A"/>
    <w:lvl w:ilvl="0" w:tplc="4FD2A7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B22622"/>
    <w:multiLevelType w:val="multilevel"/>
    <w:tmpl w:val="1C4A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seley,Sam">
    <w15:presenceInfo w15:providerId="None" w15:userId="Moseley,S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FE8"/>
    <w:rsid w:val="000030B1"/>
    <w:rsid w:val="0000629E"/>
    <w:rsid w:val="00023620"/>
    <w:rsid w:val="00030F82"/>
    <w:rsid w:val="0003790E"/>
    <w:rsid w:val="00074A54"/>
    <w:rsid w:val="000808FA"/>
    <w:rsid w:val="00094AA0"/>
    <w:rsid w:val="000E1D8C"/>
    <w:rsid w:val="000F1F1D"/>
    <w:rsid w:val="000F6B1C"/>
    <w:rsid w:val="001100EF"/>
    <w:rsid w:val="00141F76"/>
    <w:rsid w:val="001546F3"/>
    <w:rsid w:val="001971CF"/>
    <w:rsid w:val="001C1601"/>
    <w:rsid w:val="00214CC2"/>
    <w:rsid w:val="002340E6"/>
    <w:rsid w:val="00237D9B"/>
    <w:rsid w:val="00242507"/>
    <w:rsid w:val="002656AF"/>
    <w:rsid w:val="00277433"/>
    <w:rsid w:val="00277B1C"/>
    <w:rsid w:val="00283D6E"/>
    <w:rsid w:val="00284C36"/>
    <w:rsid w:val="002B3608"/>
    <w:rsid w:val="002B3E60"/>
    <w:rsid w:val="002C2002"/>
    <w:rsid w:val="002C78BF"/>
    <w:rsid w:val="002C7FEC"/>
    <w:rsid w:val="002F4E5D"/>
    <w:rsid w:val="00337C28"/>
    <w:rsid w:val="00343B65"/>
    <w:rsid w:val="00391643"/>
    <w:rsid w:val="003B515A"/>
    <w:rsid w:val="004053E9"/>
    <w:rsid w:val="00411D87"/>
    <w:rsid w:val="00425CC5"/>
    <w:rsid w:val="0043489C"/>
    <w:rsid w:val="00434E3D"/>
    <w:rsid w:val="00443273"/>
    <w:rsid w:val="0051058F"/>
    <w:rsid w:val="00524240"/>
    <w:rsid w:val="00567AD3"/>
    <w:rsid w:val="005A2D25"/>
    <w:rsid w:val="005D3455"/>
    <w:rsid w:val="00605B22"/>
    <w:rsid w:val="00633DF0"/>
    <w:rsid w:val="006363EC"/>
    <w:rsid w:val="00642C9A"/>
    <w:rsid w:val="00646852"/>
    <w:rsid w:val="00673B77"/>
    <w:rsid w:val="006742FD"/>
    <w:rsid w:val="006953AE"/>
    <w:rsid w:val="007039CE"/>
    <w:rsid w:val="007242AA"/>
    <w:rsid w:val="007327E0"/>
    <w:rsid w:val="00746227"/>
    <w:rsid w:val="00786A5D"/>
    <w:rsid w:val="00786F25"/>
    <w:rsid w:val="00787E1B"/>
    <w:rsid w:val="0079077D"/>
    <w:rsid w:val="007917BC"/>
    <w:rsid w:val="007B12C1"/>
    <w:rsid w:val="007C3F66"/>
    <w:rsid w:val="008715FB"/>
    <w:rsid w:val="00874016"/>
    <w:rsid w:val="00874473"/>
    <w:rsid w:val="00883363"/>
    <w:rsid w:val="008C3E97"/>
    <w:rsid w:val="008E38FA"/>
    <w:rsid w:val="008F0E06"/>
    <w:rsid w:val="009579E6"/>
    <w:rsid w:val="00975690"/>
    <w:rsid w:val="009800DC"/>
    <w:rsid w:val="009965D3"/>
    <w:rsid w:val="009D13BE"/>
    <w:rsid w:val="009F3AC7"/>
    <w:rsid w:val="00A07450"/>
    <w:rsid w:val="00A435E9"/>
    <w:rsid w:val="00A876EF"/>
    <w:rsid w:val="00AD5F38"/>
    <w:rsid w:val="00B1044E"/>
    <w:rsid w:val="00B1176A"/>
    <w:rsid w:val="00B908CC"/>
    <w:rsid w:val="00BB0557"/>
    <w:rsid w:val="00BB596E"/>
    <w:rsid w:val="00BC12DD"/>
    <w:rsid w:val="00C50FE8"/>
    <w:rsid w:val="00C740A7"/>
    <w:rsid w:val="00C84D71"/>
    <w:rsid w:val="00CA4C27"/>
    <w:rsid w:val="00CB77E7"/>
    <w:rsid w:val="00CC62A3"/>
    <w:rsid w:val="00CD7C82"/>
    <w:rsid w:val="00D032F8"/>
    <w:rsid w:val="00D37C73"/>
    <w:rsid w:val="00D500D0"/>
    <w:rsid w:val="00D74A5C"/>
    <w:rsid w:val="00D82913"/>
    <w:rsid w:val="00D8381C"/>
    <w:rsid w:val="00D86772"/>
    <w:rsid w:val="00D9285D"/>
    <w:rsid w:val="00E2597C"/>
    <w:rsid w:val="00E468EE"/>
    <w:rsid w:val="00E67475"/>
    <w:rsid w:val="00E77063"/>
    <w:rsid w:val="00E81682"/>
    <w:rsid w:val="00E87908"/>
    <w:rsid w:val="00EC4232"/>
    <w:rsid w:val="00F1313A"/>
    <w:rsid w:val="00F16B34"/>
    <w:rsid w:val="00F51E84"/>
    <w:rsid w:val="00F54018"/>
    <w:rsid w:val="00F7785F"/>
    <w:rsid w:val="00F82971"/>
    <w:rsid w:val="00F86BE1"/>
    <w:rsid w:val="00F90B0F"/>
    <w:rsid w:val="00FA1354"/>
    <w:rsid w:val="00FB7B46"/>
    <w:rsid w:val="00FC10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B2DA9"/>
  <w14:defaultImageDpi w14:val="32767"/>
  <w15:chartTrackingRefBased/>
  <w15:docId w15:val="{49DAF87C-38F8-784D-8E5D-70835151E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475"/>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608"/>
    <w:pPr>
      <w:ind w:left="720"/>
      <w:contextualSpacing/>
    </w:pPr>
    <w:rPr>
      <w:rFonts w:asciiTheme="minorHAnsi" w:eastAsiaTheme="minorHAnsi" w:hAnsiTheme="minorHAnsi" w:cstheme="minorBidi"/>
      <w:lang w:eastAsia="en-US"/>
    </w:rPr>
  </w:style>
  <w:style w:type="character" w:customStyle="1" w:styleId="apple-converted-space">
    <w:name w:val="apple-converted-space"/>
    <w:basedOn w:val="DefaultParagraphFont"/>
    <w:rsid w:val="0051058F"/>
  </w:style>
  <w:style w:type="paragraph" w:styleId="Header">
    <w:name w:val="header"/>
    <w:basedOn w:val="Normal"/>
    <w:link w:val="HeaderChar"/>
    <w:uiPriority w:val="99"/>
    <w:unhideWhenUsed/>
    <w:rsid w:val="00E468EE"/>
    <w:pPr>
      <w:tabs>
        <w:tab w:val="center" w:pos="4680"/>
        <w:tab w:val="right" w:pos="9360"/>
      </w:tabs>
    </w:pPr>
  </w:style>
  <w:style w:type="character" w:customStyle="1" w:styleId="HeaderChar">
    <w:name w:val="Header Char"/>
    <w:basedOn w:val="DefaultParagraphFont"/>
    <w:link w:val="Header"/>
    <w:uiPriority w:val="99"/>
    <w:rsid w:val="00E468EE"/>
    <w:rPr>
      <w:rFonts w:ascii="Times New Roman" w:eastAsia="Times New Roman" w:hAnsi="Times New Roman" w:cs="Times New Roman"/>
      <w:lang w:eastAsia="en-GB"/>
    </w:rPr>
  </w:style>
  <w:style w:type="paragraph" w:styleId="Footer">
    <w:name w:val="footer"/>
    <w:basedOn w:val="Normal"/>
    <w:link w:val="FooterChar"/>
    <w:uiPriority w:val="99"/>
    <w:unhideWhenUsed/>
    <w:rsid w:val="00E468EE"/>
    <w:pPr>
      <w:tabs>
        <w:tab w:val="center" w:pos="4680"/>
        <w:tab w:val="right" w:pos="9360"/>
      </w:tabs>
    </w:pPr>
  </w:style>
  <w:style w:type="character" w:customStyle="1" w:styleId="FooterChar">
    <w:name w:val="Footer Char"/>
    <w:basedOn w:val="DefaultParagraphFont"/>
    <w:link w:val="Footer"/>
    <w:uiPriority w:val="99"/>
    <w:rsid w:val="00E468EE"/>
    <w:rPr>
      <w:rFonts w:ascii="Times New Roman" w:eastAsia="Times New Roman" w:hAnsi="Times New Roman" w:cs="Times New Roman"/>
      <w:lang w:eastAsia="en-GB"/>
    </w:rPr>
  </w:style>
  <w:style w:type="paragraph" w:styleId="Revision">
    <w:name w:val="Revision"/>
    <w:hidden/>
    <w:uiPriority w:val="99"/>
    <w:semiHidden/>
    <w:rsid w:val="00E77063"/>
    <w:rPr>
      <w:rFonts w:ascii="Times New Roman" w:eastAsia="Times New Roman" w:hAnsi="Times New Roman" w:cs="Times New Roman"/>
      <w:lang w:eastAsia="en-GB"/>
    </w:rPr>
  </w:style>
  <w:style w:type="paragraph" w:styleId="BalloonText">
    <w:name w:val="Balloon Text"/>
    <w:basedOn w:val="Normal"/>
    <w:link w:val="BalloonTextChar"/>
    <w:uiPriority w:val="99"/>
    <w:semiHidden/>
    <w:unhideWhenUsed/>
    <w:rsid w:val="00E770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7063"/>
    <w:rPr>
      <w:rFonts w:ascii="Segoe UI" w:eastAsia="Times New Roman" w:hAnsi="Segoe UI" w:cs="Segoe UI"/>
      <w:sz w:val="18"/>
      <w:szCs w:val="18"/>
      <w:lang w:eastAsia="en-GB"/>
    </w:rPr>
  </w:style>
  <w:style w:type="character" w:styleId="CommentReference">
    <w:name w:val="annotation reference"/>
    <w:basedOn w:val="DefaultParagraphFont"/>
    <w:uiPriority w:val="99"/>
    <w:semiHidden/>
    <w:unhideWhenUsed/>
    <w:rsid w:val="00E77063"/>
    <w:rPr>
      <w:sz w:val="16"/>
      <w:szCs w:val="16"/>
    </w:rPr>
  </w:style>
  <w:style w:type="paragraph" w:styleId="CommentText">
    <w:name w:val="annotation text"/>
    <w:basedOn w:val="Normal"/>
    <w:link w:val="CommentTextChar"/>
    <w:uiPriority w:val="99"/>
    <w:semiHidden/>
    <w:unhideWhenUsed/>
    <w:rsid w:val="00E77063"/>
    <w:rPr>
      <w:sz w:val="20"/>
      <w:szCs w:val="20"/>
    </w:rPr>
  </w:style>
  <w:style w:type="character" w:customStyle="1" w:styleId="CommentTextChar">
    <w:name w:val="Comment Text Char"/>
    <w:basedOn w:val="DefaultParagraphFont"/>
    <w:link w:val="CommentText"/>
    <w:uiPriority w:val="99"/>
    <w:semiHidden/>
    <w:rsid w:val="00E77063"/>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E77063"/>
    <w:rPr>
      <w:b/>
      <w:bCs/>
    </w:rPr>
  </w:style>
  <w:style w:type="character" w:customStyle="1" w:styleId="CommentSubjectChar">
    <w:name w:val="Comment Subject Char"/>
    <w:basedOn w:val="CommentTextChar"/>
    <w:link w:val="CommentSubject"/>
    <w:uiPriority w:val="99"/>
    <w:semiHidden/>
    <w:rsid w:val="00E77063"/>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702">
      <w:bodyDiv w:val="1"/>
      <w:marLeft w:val="0"/>
      <w:marRight w:val="0"/>
      <w:marTop w:val="0"/>
      <w:marBottom w:val="0"/>
      <w:divBdr>
        <w:top w:val="none" w:sz="0" w:space="0" w:color="auto"/>
        <w:left w:val="none" w:sz="0" w:space="0" w:color="auto"/>
        <w:bottom w:val="none" w:sz="0" w:space="0" w:color="auto"/>
        <w:right w:val="none" w:sz="0" w:space="0" w:color="auto"/>
      </w:divBdr>
    </w:div>
    <w:div w:id="2246322">
      <w:bodyDiv w:val="1"/>
      <w:marLeft w:val="0"/>
      <w:marRight w:val="0"/>
      <w:marTop w:val="0"/>
      <w:marBottom w:val="0"/>
      <w:divBdr>
        <w:top w:val="none" w:sz="0" w:space="0" w:color="auto"/>
        <w:left w:val="none" w:sz="0" w:space="0" w:color="auto"/>
        <w:bottom w:val="none" w:sz="0" w:space="0" w:color="auto"/>
        <w:right w:val="none" w:sz="0" w:space="0" w:color="auto"/>
      </w:divBdr>
    </w:div>
    <w:div w:id="231937998">
      <w:bodyDiv w:val="1"/>
      <w:marLeft w:val="0"/>
      <w:marRight w:val="0"/>
      <w:marTop w:val="0"/>
      <w:marBottom w:val="0"/>
      <w:divBdr>
        <w:top w:val="none" w:sz="0" w:space="0" w:color="auto"/>
        <w:left w:val="none" w:sz="0" w:space="0" w:color="auto"/>
        <w:bottom w:val="none" w:sz="0" w:space="0" w:color="auto"/>
        <w:right w:val="none" w:sz="0" w:space="0" w:color="auto"/>
      </w:divBdr>
    </w:div>
    <w:div w:id="233586339">
      <w:bodyDiv w:val="1"/>
      <w:marLeft w:val="0"/>
      <w:marRight w:val="0"/>
      <w:marTop w:val="0"/>
      <w:marBottom w:val="0"/>
      <w:divBdr>
        <w:top w:val="none" w:sz="0" w:space="0" w:color="auto"/>
        <w:left w:val="none" w:sz="0" w:space="0" w:color="auto"/>
        <w:bottom w:val="none" w:sz="0" w:space="0" w:color="auto"/>
        <w:right w:val="none" w:sz="0" w:space="0" w:color="auto"/>
      </w:divBdr>
    </w:div>
    <w:div w:id="257370353">
      <w:bodyDiv w:val="1"/>
      <w:marLeft w:val="0"/>
      <w:marRight w:val="0"/>
      <w:marTop w:val="0"/>
      <w:marBottom w:val="0"/>
      <w:divBdr>
        <w:top w:val="none" w:sz="0" w:space="0" w:color="auto"/>
        <w:left w:val="none" w:sz="0" w:space="0" w:color="auto"/>
        <w:bottom w:val="none" w:sz="0" w:space="0" w:color="auto"/>
        <w:right w:val="none" w:sz="0" w:space="0" w:color="auto"/>
      </w:divBdr>
    </w:div>
    <w:div w:id="291518935">
      <w:bodyDiv w:val="1"/>
      <w:marLeft w:val="0"/>
      <w:marRight w:val="0"/>
      <w:marTop w:val="0"/>
      <w:marBottom w:val="0"/>
      <w:divBdr>
        <w:top w:val="none" w:sz="0" w:space="0" w:color="auto"/>
        <w:left w:val="none" w:sz="0" w:space="0" w:color="auto"/>
        <w:bottom w:val="none" w:sz="0" w:space="0" w:color="auto"/>
        <w:right w:val="none" w:sz="0" w:space="0" w:color="auto"/>
      </w:divBdr>
    </w:div>
    <w:div w:id="325207368">
      <w:bodyDiv w:val="1"/>
      <w:marLeft w:val="0"/>
      <w:marRight w:val="0"/>
      <w:marTop w:val="0"/>
      <w:marBottom w:val="0"/>
      <w:divBdr>
        <w:top w:val="none" w:sz="0" w:space="0" w:color="auto"/>
        <w:left w:val="none" w:sz="0" w:space="0" w:color="auto"/>
        <w:bottom w:val="none" w:sz="0" w:space="0" w:color="auto"/>
        <w:right w:val="none" w:sz="0" w:space="0" w:color="auto"/>
      </w:divBdr>
    </w:div>
    <w:div w:id="356011217">
      <w:bodyDiv w:val="1"/>
      <w:marLeft w:val="0"/>
      <w:marRight w:val="0"/>
      <w:marTop w:val="0"/>
      <w:marBottom w:val="0"/>
      <w:divBdr>
        <w:top w:val="none" w:sz="0" w:space="0" w:color="auto"/>
        <w:left w:val="none" w:sz="0" w:space="0" w:color="auto"/>
        <w:bottom w:val="none" w:sz="0" w:space="0" w:color="auto"/>
        <w:right w:val="none" w:sz="0" w:space="0" w:color="auto"/>
      </w:divBdr>
    </w:div>
    <w:div w:id="574047350">
      <w:bodyDiv w:val="1"/>
      <w:marLeft w:val="0"/>
      <w:marRight w:val="0"/>
      <w:marTop w:val="0"/>
      <w:marBottom w:val="0"/>
      <w:divBdr>
        <w:top w:val="none" w:sz="0" w:space="0" w:color="auto"/>
        <w:left w:val="none" w:sz="0" w:space="0" w:color="auto"/>
        <w:bottom w:val="none" w:sz="0" w:space="0" w:color="auto"/>
        <w:right w:val="none" w:sz="0" w:space="0" w:color="auto"/>
      </w:divBdr>
    </w:div>
    <w:div w:id="624121726">
      <w:bodyDiv w:val="1"/>
      <w:marLeft w:val="0"/>
      <w:marRight w:val="0"/>
      <w:marTop w:val="0"/>
      <w:marBottom w:val="0"/>
      <w:divBdr>
        <w:top w:val="none" w:sz="0" w:space="0" w:color="auto"/>
        <w:left w:val="none" w:sz="0" w:space="0" w:color="auto"/>
        <w:bottom w:val="none" w:sz="0" w:space="0" w:color="auto"/>
        <w:right w:val="none" w:sz="0" w:space="0" w:color="auto"/>
      </w:divBdr>
    </w:div>
    <w:div w:id="675153397">
      <w:bodyDiv w:val="1"/>
      <w:marLeft w:val="0"/>
      <w:marRight w:val="0"/>
      <w:marTop w:val="0"/>
      <w:marBottom w:val="0"/>
      <w:divBdr>
        <w:top w:val="none" w:sz="0" w:space="0" w:color="auto"/>
        <w:left w:val="none" w:sz="0" w:space="0" w:color="auto"/>
        <w:bottom w:val="none" w:sz="0" w:space="0" w:color="auto"/>
        <w:right w:val="none" w:sz="0" w:space="0" w:color="auto"/>
      </w:divBdr>
    </w:div>
    <w:div w:id="789208935">
      <w:bodyDiv w:val="1"/>
      <w:marLeft w:val="0"/>
      <w:marRight w:val="0"/>
      <w:marTop w:val="0"/>
      <w:marBottom w:val="0"/>
      <w:divBdr>
        <w:top w:val="none" w:sz="0" w:space="0" w:color="auto"/>
        <w:left w:val="none" w:sz="0" w:space="0" w:color="auto"/>
        <w:bottom w:val="none" w:sz="0" w:space="0" w:color="auto"/>
        <w:right w:val="none" w:sz="0" w:space="0" w:color="auto"/>
      </w:divBdr>
    </w:div>
    <w:div w:id="811600061">
      <w:bodyDiv w:val="1"/>
      <w:marLeft w:val="0"/>
      <w:marRight w:val="0"/>
      <w:marTop w:val="0"/>
      <w:marBottom w:val="0"/>
      <w:divBdr>
        <w:top w:val="none" w:sz="0" w:space="0" w:color="auto"/>
        <w:left w:val="none" w:sz="0" w:space="0" w:color="auto"/>
        <w:bottom w:val="none" w:sz="0" w:space="0" w:color="auto"/>
        <w:right w:val="none" w:sz="0" w:space="0" w:color="auto"/>
      </w:divBdr>
    </w:div>
    <w:div w:id="913010945">
      <w:bodyDiv w:val="1"/>
      <w:marLeft w:val="0"/>
      <w:marRight w:val="0"/>
      <w:marTop w:val="0"/>
      <w:marBottom w:val="0"/>
      <w:divBdr>
        <w:top w:val="none" w:sz="0" w:space="0" w:color="auto"/>
        <w:left w:val="none" w:sz="0" w:space="0" w:color="auto"/>
        <w:bottom w:val="none" w:sz="0" w:space="0" w:color="auto"/>
        <w:right w:val="none" w:sz="0" w:space="0" w:color="auto"/>
      </w:divBdr>
    </w:div>
    <w:div w:id="946886774">
      <w:bodyDiv w:val="1"/>
      <w:marLeft w:val="0"/>
      <w:marRight w:val="0"/>
      <w:marTop w:val="0"/>
      <w:marBottom w:val="0"/>
      <w:divBdr>
        <w:top w:val="none" w:sz="0" w:space="0" w:color="auto"/>
        <w:left w:val="none" w:sz="0" w:space="0" w:color="auto"/>
        <w:bottom w:val="none" w:sz="0" w:space="0" w:color="auto"/>
        <w:right w:val="none" w:sz="0" w:space="0" w:color="auto"/>
      </w:divBdr>
    </w:div>
    <w:div w:id="991060361">
      <w:bodyDiv w:val="1"/>
      <w:marLeft w:val="0"/>
      <w:marRight w:val="0"/>
      <w:marTop w:val="0"/>
      <w:marBottom w:val="0"/>
      <w:divBdr>
        <w:top w:val="none" w:sz="0" w:space="0" w:color="auto"/>
        <w:left w:val="none" w:sz="0" w:space="0" w:color="auto"/>
        <w:bottom w:val="none" w:sz="0" w:space="0" w:color="auto"/>
        <w:right w:val="none" w:sz="0" w:space="0" w:color="auto"/>
      </w:divBdr>
    </w:div>
    <w:div w:id="1051853188">
      <w:bodyDiv w:val="1"/>
      <w:marLeft w:val="0"/>
      <w:marRight w:val="0"/>
      <w:marTop w:val="0"/>
      <w:marBottom w:val="0"/>
      <w:divBdr>
        <w:top w:val="none" w:sz="0" w:space="0" w:color="auto"/>
        <w:left w:val="none" w:sz="0" w:space="0" w:color="auto"/>
        <w:bottom w:val="none" w:sz="0" w:space="0" w:color="auto"/>
        <w:right w:val="none" w:sz="0" w:space="0" w:color="auto"/>
      </w:divBdr>
    </w:div>
    <w:div w:id="1157771887">
      <w:bodyDiv w:val="1"/>
      <w:marLeft w:val="0"/>
      <w:marRight w:val="0"/>
      <w:marTop w:val="0"/>
      <w:marBottom w:val="0"/>
      <w:divBdr>
        <w:top w:val="none" w:sz="0" w:space="0" w:color="auto"/>
        <w:left w:val="none" w:sz="0" w:space="0" w:color="auto"/>
        <w:bottom w:val="none" w:sz="0" w:space="0" w:color="auto"/>
        <w:right w:val="none" w:sz="0" w:space="0" w:color="auto"/>
      </w:divBdr>
    </w:div>
    <w:div w:id="1228954925">
      <w:bodyDiv w:val="1"/>
      <w:marLeft w:val="0"/>
      <w:marRight w:val="0"/>
      <w:marTop w:val="0"/>
      <w:marBottom w:val="0"/>
      <w:divBdr>
        <w:top w:val="none" w:sz="0" w:space="0" w:color="auto"/>
        <w:left w:val="none" w:sz="0" w:space="0" w:color="auto"/>
        <w:bottom w:val="none" w:sz="0" w:space="0" w:color="auto"/>
        <w:right w:val="none" w:sz="0" w:space="0" w:color="auto"/>
      </w:divBdr>
    </w:div>
    <w:div w:id="1424960473">
      <w:bodyDiv w:val="1"/>
      <w:marLeft w:val="0"/>
      <w:marRight w:val="0"/>
      <w:marTop w:val="0"/>
      <w:marBottom w:val="0"/>
      <w:divBdr>
        <w:top w:val="none" w:sz="0" w:space="0" w:color="auto"/>
        <w:left w:val="none" w:sz="0" w:space="0" w:color="auto"/>
        <w:bottom w:val="none" w:sz="0" w:space="0" w:color="auto"/>
        <w:right w:val="none" w:sz="0" w:space="0" w:color="auto"/>
      </w:divBdr>
    </w:div>
    <w:div w:id="1500584786">
      <w:bodyDiv w:val="1"/>
      <w:marLeft w:val="0"/>
      <w:marRight w:val="0"/>
      <w:marTop w:val="0"/>
      <w:marBottom w:val="0"/>
      <w:divBdr>
        <w:top w:val="none" w:sz="0" w:space="0" w:color="auto"/>
        <w:left w:val="none" w:sz="0" w:space="0" w:color="auto"/>
        <w:bottom w:val="none" w:sz="0" w:space="0" w:color="auto"/>
        <w:right w:val="none" w:sz="0" w:space="0" w:color="auto"/>
      </w:divBdr>
    </w:div>
    <w:div w:id="1554657058">
      <w:bodyDiv w:val="1"/>
      <w:marLeft w:val="0"/>
      <w:marRight w:val="0"/>
      <w:marTop w:val="0"/>
      <w:marBottom w:val="0"/>
      <w:divBdr>
        <w:top w:val="none" w:sz="0" w:space="0" w:color="auto"/>
        <w:left w:val="none" w:sz="0" w:space="0" w:color="auto"/>
        <w:bottom w:val="none" w:sz="0" w:space="0" w:color="auto"/>
        <w:right w:val="none" w:sz="0" w:space="0" w:color="auto"/>
      </w:divBdr>
    </w:div>
    <w:div w:id="1562131244">
      <w:bodyDiv w:val="1"/>
      <w:marLeft w:val="0"/>
      <w:marRight w:val="0"/>
      <w:marTop w:val="0"/>
      <w:marBottom w:val="0"/>
      <w:divBdr>
        <w:top w:val="none" w:sz="0" w:space="0" w:color="auto"/>
        <w:left w:val="none" w:sz="0" w:space="0" w:color="auto"/>
        <w:bottom w:val="none" w:sz="0" w:space="0" w:color="auto"/>
        <w:right w:val="none" w:sz="0" w:space="0" w:color="auto"/>
      </w:divBdr>
    </w:div>
    <w:div w:id="1572807444">
      <w:bodyDiv w:val="1"/>
      <w:marLeft w:val="0"/>
      <w:marRight w:val="0"/>
      <w:marTop w:val="0"/>
      <w:marBottom w:val="0"/>
      <w:divBdr>
        <w:top w:val="none" w:sz="0" w:space="0" w:color="auto"/>
        <w:left w:val="none" w:sz="0" w:space="0" w:color="auto"/>
        <w:bottom w:val="none" w:sz="0" w:space="0" w:color="auto"/>
        <w:right w:val="none" w:sz="0" w:space="0" w:color="auto"/>
      </w:divBdr>
    </w:div>
    <w:div w:id="1578200055">
      <w:bodyDiv w:val="1"/>
      <w:marLeft w:val="0"/>
      <w:marRight w:val="0"/>
      <w:marTop w:val="0"/>
      <w:marBottom w:val="0"/>
      <w:divBdr>
        <w:top w:val="none" w:sz="0" w:space="0" w:color="auto"/>
        <w:left w:val="none" w:sz="0" w:space="0" w:color="auto"/>
        <w:bottom w:val="none" w:sz="0" w:space="0" w:color="auto"/>
        <w:right w:val="none" w:sz="0" w:space="0" w:color="auto"/>
      </w:divBdr>
      <w:divsChild>
        <w:div w:id="417749040">
          <w:marLeft w:val="0"/>
          <w:marRight w:val="0"/>
          <w:marTop w:val="0"/>
          <w:marBottom w:val="0"/>
          <w:divBdr>
            <w:top w:val="none" w:sz="0" w:space="0" w:color="auto"/>
            <w:left w:val="none" w:sz="0" w:space="0" w:color="auto"/>
            <w:bottom w:val="none" w:sz="0" w:space="0" w:color="auto"/>
            <w:right w:val="none" w:sz="0" w:space="0" w:color="auto"/>
          </w:divBdr>
        </w:div>
      </w:divsChild>
    </w:div>
    <w:div w:id="1617902704">
      <w:bodyDiv w:val="1"/>
      <w:marLeft w:val="0"/>
      <w:marRight w:val="0"/>
      <w:marTop w:val="0"/>
      <w:marBottom w:val="0"/>
      <w:divBdr>
        <w:top w:val="none" w:sz="0" w:space="0" w:color="auto"/>
        <w:left w:val="none" w:sz="0" w:space="0" w:color="auto"/>
        <w:bottom w:val="none" w:sz="0" w:space="0" w:color="auto"/>
        <w:right w:val="none" w:sz="0" w:space="0" w:color="auto"/>
      </w:divBdr>
    </w:div>
    <w:div w:id="1630621742">
      <w:bodyDiv w:val="1"/>
      <w:marLeft w:val="0"/>
      <w:marRight w:val="0"/>
      <w:marTop w:val="0"/>
      <w:marBottom w:val="0"/>
      <w:divBdr>
        <w:top w:val="none" w:sz="0" w:space="0" w:color="auto"/>
        <w:left w:val="none" w:sz="0" w:space="0" w:color="auto"/>
        <w:bottom w:val="none" w:sz="0" w:space="0" w:color="auto"/>
        <w:right w:val="none" w:sz="0" w:space="0" w:color="auto"/>
      </w:divBdr>
    </w:div>
    <w:div w:id="1669945991">
      <w:bodyDiv w:val="1"/>
      <w:marLeft w:val="0"/>
      <w:marRight w:val="0"/>
      <w:marTop w:val="0"/>
      <w:marBottom w:val="0"/>
      <w:divBdr>
        <w:top w:val="none" w:sz="0" w:space="0" w:color="auto"/>
        <w:left w:val="none" w:sz="0" w:space="0" w:color="auto"/>
        <w:bottom w:val="none" w:sz="0" w:space="0" w:color="auto"/>
        <w:right w:val="none" w:sz="0" w:space="0" w:color="auto"/>
      </w:divBdr>
    </w:div>
    <w:div w:id="1728261755">
      <w:bodyDiv w:val="1"/>
      <w:marLeft w:val="0"/>
      <w:marRight w:val="0"/>
      <w:marTop w:val="0"/>
      <w:marBottom w:val="0"/>
      <w:divBdr>
        <w:top w:val="none" w:sz="0" w:space="0" w:color="auto"/>
        <w:left w:val="none" w:sz="0" w:space="0" w:color="auto"/>
        <w:bottom w:val="none" w:sz="0" w:space="0" w:color="auto"/>
        <w:right w:val="none" w:sz="0" w:space="0" w:color="auto"/>
      </w:divBdr>
    </w:div>
    <w:div w:id="1813981230">
      <w:bodyDiv w:val="1"/>
      <w:marLeft w:val="0"/>
      <w:marRight w:val="0"/>
      <w:marTop w:val="0"/>
      <w:marBottom w:val="0"/>
      <w:divBdr>
        <w:top w:val="none" w:sz="0" w:space="0" w:color="auto"/>
        <w:left w:val="none" w:sz="0" w:space="0" w:color="auto"/>
        <w:bottom w:val="none" w:sz="0" w:space="0" w:color="auto"/>
        <w:right w:val="none" w:sz="0" w:space="0" w:color="auto"/>
      </w:divBdr>
    </w:div>
    <w:div w:id="1826697837">
      <w:bodyDiv w:val="1"/>
      <w:marLeft w:val="0"/>
      <w:marRight w:val="0"/>
      <w:marTop w:val="0"/>
      <w:marBottom w:val="0"/>
      <w:divBdr>
        <w:top w:val="none" w:sz="0" w:space="0" w:color="auto"/>
        <w:left w:val="none" w:sz="0" w:space="0" w:color="auto"/>
        <w:bottom w:val="none" w:sz="0" w:space="0" w:color="auto"/>
        <w:right w:val="none" w:sz="0" w:space="0" w:color="auto"/>
      </w:divBdr>
      <w:divsChild>
        <w:div w:id="1446730571">
          <w:marLeft w:val="0"/>
          <w:marRight w:val="0"/>
          <w:marTop w:val="0"/>
          <w:marBottom w:val="0"/>
          <w:divBdr>
            <w:top w:val="none" w:sz="0" w:space="0" w:color="auto"/>
            <w:left w:val="none" w:sz="0" w:space="0" w:color="auto"/>
            <w:bottom w:val="none" w:sz="0" w:space="0" w:color="auto"/>
            <w:right w:val="none" w:sz="0" w:space="0" w:color="auto"/>
          </w:divBdr>
        </w:div>
      </w:divsChild>
    </w:div>
    <w:div w:id="1938559280">
      <w:bodyDiv w:val="1"/>
      <w:marLeft w:val="0"/>
      <w:marRight w:val="0"/>
      <w:marTop w:val="0"/>
      <w:marBottom w:val="0"/>
      <w:divBdr>
        <w:top w:val="none" w:sz="0" w:space="0" w:color="auto"/>
        <w:left w:val="none" w:sz="0" w:space="0" w:color="auto"/>
        <w:bottom w:val="none" w:sz="0" w:space="0" w:color="auto"/>
        <w:right w:val="none" w:sz="0" w:space="0" w:color="auto"/>
      </w:divBdr>
    </w:div>
    <w:div w:id="1941180186">
      <w:bodyDiv w:val="1"/>
      <w:marLeft w:val="0"/>
      <w:marRight w:val="0"/>
      <w:marTop w:val="0"/>
      <w:marBottom w:val="0"/>
      <w:divBdr>
        <w:top w:val="none" w:sz="0" w:space="0" w:color="auto"/>
        <w:left w:val="none" w:sz="0" w:space="0" w:color="auto"/>
        <w:bottom w:val="none" w:sz="0" w:space="0" w:color="auto"/>
        <w:right w:val="none" w:sz="0" w:space="0" w:color="auto"/>
      </w:divBdr>
      <w:divsChild>
        <w:div w:id="1969773277">
          <w:marLeft w:val="0"/>
          <w:marRight w:val="0"/>
          <w:marTop w:val="0"/>
          <w:marBottom w:val="0"/>
          <w:divBdr>
            <w:top w:val="none" w:sz="0" w:space="0" w:color="auto"/>
            <w:left w:val="none" w:sz="0" w:space="0" w:color="auto"/>
            <w:bottom w:val="none" w:sz="0" w:space="0" w:color="auto"/>
            <w:right w:val="none" w:sz="0" w:space="0" w:color="auto"/>
          </w:divBdr>
        </w:div>
      </w:divsChild>
    </w:div>
    <w:div w:id="2015762150">
      <w:bodyDiv w:val="1"/>
      <w:marLeft w:val="0"/>
      <w:marRight w:val="0"/>
      <w:marTop w:val="0"/>
      <w:marBottom w:val="0"/>
      <w:divBdr>
        <w:top w:val="none" w:sz="0" w:space="0" w:color="auto"/>
        <w:left w:val="none" w:sz="0" w:space="0" w:color="auto"/>
        <w:bottom w:val="none" w:sz="0" w:space="0" w:color="auto"/>
        <w:right w:val="none" w:sz="0" w:space="0" w:color="auto"/>
      </w:divBdr>
    </w:div>
    <w:div w:id="2048800351">
      <w:bodyDiv w:val="1"/>
      <w:marLeft w:val="0"/>
      <w:marRight w:val="0"/>
      <w:marTop w:val="0"/>
      <w:marBottom w:val="0"/>
      <w:divBdr>
        <w:top w:val="none" w:sz="0" w:space="0" w:color="auto"/>
        <w:left w:val="none" w:sz="0" w:space="0" w:color="auto"/>
        <w:bottom w:val="none" w:sz="0" w:space="0" w:color="auto"/>
        <w:right w:val="none" w:sz="0" w:space="0" w:color="auto"/>
      </w:divBdr>
    </w:div>
    <w:div w:id="2096054017">
      <w:bodyDiv w:val="1"/>
      <w:marLeft w:val="0"/>
      <w:marRight w:val="0"/>
      <w:marTop w:val="0"/>
      <w:marBottom w:val="0"/>
      <w:divBdr>
        <w:top w:val="none" w:sz="0" w:space="0" w:color="auto"/>
        <w:left w:val="none" w:sz="0" w:space="0" w:color="auto"/>
        <w:bottom w:val="none" w:sz="0" w:space="0" w:color="auto"/>
        <w:right w:val="none" w:sz="0" w:space="0" w:color="auto"/>
      </w:divBdr>
    </w:div>
    <w:div w:id="2101638413">
      <w:bodyDiv w:val="1"/>
      <w:marLeft w:val="0"/>
      <w:marRight w:val="0"/>
      <w:marTop w:val="0"/>
      <w:marBottom w:val="0"/>
      <w:divBdr>
        <w:top w:val="none" w:sz="0" w:space="0" w:color="auto"/>
        <w:left w:val="none" w:sz="0" w:space="0" w:color="auto"/>
        <w:bottom w:val="none" w:sz="0" w:space="0" w:color="auto"/>
        <w:right w:val="none" w:sz="0" w:space="0" w:color="auto"/>
      </w:divBdr>
    </w:div>
    <w:div w:id="214646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2544</Words>
  <Characters>14502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Larkin (MSc Management: Strategy FT)</dc:creator>
  <cp:keywords/>
  <dc:description/>
  <cp:lastModifiedBy>Moseley,Sam</cp:lastModifiedBy>
  <cp:revision>3</cp:revision>
  <dcterms:created xsi:type="dcterms:W3CDTF">2021-01-13T08:29:00Z</dcterms:created>
  <dcterms:modified xsi:type="dcterms:W3CDTF">2021-01-13T09:14:00Z</dcterms:modified>
</cp:coreProperties>
</file>